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15B16C7B" w14:textId="77777777" w:rsidR="00F05DB1" w:rsidRDefault="00276493">
      <w:pPr>
        <w:pStyle w:val="h1Heading1"/>
      </w:pPr>
      <w:r>
        <w:fldChar w:fldCharType="begin"/>
      </w:r>
      <w:r w:rsidR="00241FB0">
        <w:instrText xml:space="preserve"> XE "BANA:Template" </w:instrText>
      </w:r>
      <w:r>
        <w:fldChar w:fldCharType="end"/>
      </w:r>
      <w:r>
        <w:fldChar w:fldCharType="begin"/>
      </w:r>
      <w:r w:rsidR="00241FB0">
        <w:instrText xml:space="preserve"> XE "Word:BANA Template" </w:instrText>
      </w:r>
      <w:r>
        <w:fldChar w:fldCharType="end"/>
      </w:r>
      <w:r w:rsidR="00241FB0">
        <w:rPr>
          <w:color w:val="000000"/>
        </w:rPr>
        <w:t>Using the BANA Braille 2015 Template</w:t>
      </w:r>
    </w:p>
    <w:p w14:paraId="529B6EF1" w14:textId="77777777" w:rsidR="00F05DB1" w:rsidRDefault="00241FB0">
      <w:pPr>
        <w:pStyle w:val="p"/>
      </w:pPr>
      <w:r>
        <w:rPr>
          <w:b/>
          <w:bCs/>
          <w:color w:val="000000"/>
        </w:rPr>
        <w:t>Please Note: The BANA Template files have all been updated in November 2015.</w:t>
      </w:r>
    </w:p>
    <w:p w14:paraId="2FFBFF99" w14:textId="77777777" w:rsidR="00F05DB1" w:rsidRDefault="00241FB0">
      <w:pPr>
        <w:pStyle w:val="p"/>
      </w:pPr>
      <w:r>
        <w:rPr>
          <w:color w:val="000000"/>
        </w:rPr>
        <w:t xml:space="preserve">DBT’s </w:t>
      </w:r>
      <w:r>
        <w:rPr>
          <w:rStyle w:val="popupHead"/>
        </w:rPr>
        <w:t>BANA</w:t>
      </w:r>
      <w:r>
        <w:rPr>
          <w:rStyle w:val="FootnoteReference"/>
        </w:rPr>
        <w:footnoteReference w:id="1"/>
      </w:r>
      <w:r>
        <w:rPr>
          <w:color w:val="000000"/>
        </w:rPr>
        <w:t xml:space="preserve"> Braille 2015 template discussed in this section is only available for Microsoft Word </w:t>
      </w:r>
      <w:commentRangeStart w:id="1"/>
      <w:r w:rsidRPr="00790C64">
        <w:rPr>
          <w:strike/>
          <w:color w:val="FF0000"/>
          <w:highlight w:val="green"/>
        </w:rPr>
        <w:t>2000</w:t>
      </w:r>
      <w:r w:rsidRPr="00790C64">
        <w:rPr>
          <w:color w:val="000000"/>
          <w:highlight w:val="green"/>
        </w:rPr>
        <w:t xml:space="preserve"> </w:t>
      </w:r>
      <w:ins w:id="2" w:author="Susan Christensen" w:date="2016-02-06T15:08:00Z">
        <w:r w:rsidR="00C36BFE" w:rsidRPr="00790C64">
          <w:rPr>
            <w:color w:val="000000"/>
            <w:highlight w:val="green"/>
          </w:rPr>
          <w:t>2003</w:t>
        </w:r>
        <w:r w:rsidR="00C36BFE">
          <w:rPr>
            <w:color w:val="000000"/>
          </w:rPr>
          <w:t xml:space="preserve"> </w:t>
        </w:r>
      </w:ins>
      <w:commentRangeEnd w:id="1"/>
      <w:ins w:id="3" w:author="Susan Christensen" w:date="2016-02-07T16:57:00Z">
        <w:r w:rsidR="00790C64">
          <w:rPr>
            <w:rStyle w:val="CommentReference"/>
            <w:rFonts w:ascii="'Arial Unicode MS'" w:hAnsi="'Arial Unicode MS'" w:cs="'Arial Unicode MS'"/>
          </w:rPr>
          <w:commentReference w:id="1"/>
        </w:r>
      </w:ins>
      <w:r>
        <w:rPr>
          <w:color w:val="000000"/>
        </w:rPr>
        <w:t>and newer.</w:t>
      </w:r>
    </w:p>
    <w:p w14:paraId="71896792" w14:textId="77777777" w:rsidR="00F05DB1" w:rsidRDefault="00241FB0">
      <w:pPr>
        <w:pStyle w:val="p"/>
      </w:pPr>
      <w:r>
        <w:rPr>
          <w:color w:val="000000"/>
        </w:rPr>
        <w:t xml:space="preserve">Although designed for those using BANA’s </w:t>
      </w:r>
      <w:hyperlink r:id="rId9" w:tooltip="http://www.brailleauthority.org/formats/formats2011.html" w:history="1">
        <w:r>
          <w:rPr>
            <w:rStyle w:val="spanspan1"/>
            <w:color w:val="306030"/>
            <w:sz w:val="24"/>
            <w:szCs w:val="24"/>
            <w:u w:val="single"/>
            <w:shd w:val="clear" w:color="auto" w:fill="FFF2DD"/>
          </w:rPr>
          <w:t>Braille Formats Principles of Print-to-Braille Transcription, 2011</w:t>
        </w:r>
      </w:hyperlink>
      <w:r>
        <w:rPr>
          <w:color w:val="000000"/>
        </w:rPr>
        <w:t>, there is no reason why the template cannot be modified for different braille layout standards worldwide.</w:t>
      </w:r>
    </w:p>
    <w:p w14:paraId="3F5747D2" w14:textId="77777777" w:rsidR="00F05DB1" w:rsidRDefault="00241FB0">
      <w:pPr>
        <w:pStyle w:val="p"/>
      </w:pPr>
      <w:r>
        <w:rPr>
          <w:color w:val="000000"/>
        </w:rPr>
        <w:t>The template has been a work in progress since 2000, and developed by Susan Christensen, a well-known North American braille transcriber and trainer.</w:t>
      </w:r>
    </w:p>
    <w:p w14:paraId="126B1FD4" w14:textId="77777777" w:rsidR="00F05DB1" w:rsidRDefault="00241FB0">
      <w:pPr>
        <w:pStyle w:val="p"/>
      </w:pPr>
      <w:r>
        <w:rPr>
          <w:color w:val="000000"/>
        </w:rPr>
        <w:t xml:space="preserve">This topic potentially provides five valuable, </w:t>
      </w:r>
      <w:proofErr w:type="spellStart"/>
      <w:r>
        <w:rPr>
          <w:color w:val="000000"/>
        </w:rPr>
        <w:t>labor</w:t>
      </w:r>
      <w:proofErr w:type="spellEnd"/>
      <w:r>
        <w:rPr>
          <w:color w:val="000000"/>
        </w:rPr>
        <w:t xml:space="preserve"> saving templates. One for Microsoft Word, and four for DBT. The Word and DBT templates are in fact technically linked as you will discover when you read further. The BANA Braille 2015 template is now powerful enough that many users can do all of their work in Microsoft Word, and DBT is used for translating and embossing.</w:t>
      </w:r>
    </w:p>
    <w:p w14:paraId="32B0C801" w14:textId="77777777" w:rsidR="00F05DB1" w:rsidRDefault="00241FB0">
      <w:pPr>
        <w:pStyle w:val="p"/>
      </w:pPr>
      <w:r>
        <w:rPr>
          <w:color w:val="000000"/>
        </w:rPr>
        <w:t>If Word 2003 or newer is already on the computer when DBT is installed, a new Word template called “BANA Braille 2015” should have been added to your Word Templates as shown below. For those who used earlier versions of the template, it’s important to now use the BANA Braille 2015 template to take advantage of the latest features. You may leave the earlier templates on your computer.</w:t>
      </w:r>
    </w:p>
    <w:p w14:paraId="42F5ACD9" w14:textId="77777777" w:rsidR="00F05DB1" w:rsidRDefault="00866508">
      <w:pPr>
        <w:pStyle w:val="pNormalBlockIndent"/>
        <w:jc w:val="center"/>
      </w:pPr>
      <w:commentRangeStart w:id="4"/>
      <w:r>
        <w:rPr>
          <w:noProof/>
          <w:lang w:val="en-US" w:eastAsia="en-US"/>
        </w:rPr>
        <w:drawing>
          <wp:inline distT="0" distB="0" distL="0" distR="0" wp14:anchorId="538A876D" wp14:editId="047A53B1">
            <wp:extent cx="2785745" cy="1488440"/>
            <wp:effectExtent l="0" t="0" r="0" b="0"/>
            <wp:docPr id="1" name="Picture 1" descr="Personal Templates dialog showing BANA Braille 2014.dot, Blank Document, and BANA Braille 2010.dot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ersonal Templates dialog showing BANA Braille 2014.dot, Blank Document, and BANA Braille 2010.dot options"/>
                    <pic:cNvPicPr preferRelativeResize="0">
                      <a:picLocks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2785745" cy="1488440"/>
                    </a:xfrm>
                    <a:prstGeom prst="rect">
                      <a:avLst/>
                    </a:prstGeom>
                    <a:solidFill>
                      <a:srgbClr val="FFFFFF"/>
                    </a:solidFill>
                    <a:ln>
                      <a:noFill/>
                    </a:ln>
                  </pic:spPr>
                </pic:pic>
              </a:graphicData>
            </a:graphic>
          </wp:inline>
        </w:drawing>
      </w:r>
      <w:commentRangeEnd w:id="4"/>
      <w:r w:rsidR="00790C64">
        <w:rPr>
          <w:rStyle w:val="CommentReference"/>
          <w:rFonts w:ascii="'Arial Unicode MS'" w:hAnsi="'Arial Unicode MS'" w:cs="'Arial Unicode MS'"/>
        </w:rPr>
        <w:commentReference w:id="4"/>
      </w:r>
    </w:p>
    <w:p w14:paraId="65F4DC8B" w14:textId="77777777" w:rsidR="00F05DB1" w:rsidRDefault="00241FB0">
      <w:pPr>
        <w:pStyle w:val="p"/>
      </w:pPr>
      <w:r>
        <w:rPr>
          <w:color w:val="000000"/>
        </w:rPr>
        <w:t>If the BANA Braille 2015 template was not installed, you may either reinstall DBT, (</w:t>
      </w:r>
      <w:hyperlink r:id="rId11" w:history="1">
        <w:r>
          <w:rPr>
            <w:rStyle w:val="spanspan1"/>
            <w:color w:val="306030"/>
            <w:sz w:val="24"/>
            <w:szCs w:val="24"/>
            <w:u w:val="single"/>
            <w:shd w:val="clear" w:color="auto" w:fill="FFF2DD"/>
          </w:rPr>
          <w:t>See Installation</w:t>
        </w:r>
      </w:hyperlink>
      <w:r>
        <w:rPr>
          <w:color w:val="000000"/>
        </w:rPr>
        <w:t>) or copy the "BANA Braille 2015.dot" file into your Word Templates folder. A backup copy of the template is usually found in C:\...\Duxbury\DBT 11.3 (SR1)\Templates.</w:t>
      </w:r>
    </w:p>
    <w:p w14:paraId="7DBDA6EB" w14:textId="77777777" w:rsidR="00F05DB1" w:rsidRDefault="00241FB0">
      <w:pPr>
        <w:pStyle w:val="p"/>
        <w:rPr>
          <w:rStyle w:val="spanspan3"/>
        </w:rPr>
      </w:pPr>
      <w:r>
        <w:rPr>
          <w:color w:val="000000"/>
        </w:rPr>
        <w:lastRenderedPageBreak/>
        <w:t>Additionally you will find DBT includes four templates called, “English (BANA Pre-UEB Textbook DE) – BANA, English (BANA Pre-UEB Textbook DE) - BANA Nemeth, English (UEB) – BANA, and English (UEB) - BANA with Nemeth</w:t>
      </w:r>
      <w:commentRangeStart w:id="5"/>
      <w:r w:rsidRPr="00C60282">
        <w:rPr>
          <w:strike/>
          <w:color w:val="FF0000"/>
        </w:rPr>
        <w:t>,</w:t>
      </w:r>
      <w:r w:rsidR="00C60282">
        <w:rPr>
          <w:color w:val="000000"/>
        </w:rPr>
        <w:t>.</w:t>
      </w:r>
      <w:commentRangeEnd w:id="5"/>
      <w:r w:rsidR="00C60282">
        <w:rPr>
          <w:rStyle w:val="CommentReference"/>
          <w:rFonts w:ascii="'Arial Unicode MS'" w:hAnsi="'Arial Unicode MS'" w:cs="'Arial Unicode MS'"/>
        </w:rPr>
        <w:commentReference w:id="5"/>
      </w:r>
      <w:r>
        <w:rPr>
          <w:color w:val="000000"/>
        </w:rPr>
        <w:t xml:space="preserve">” Using the Word BANA Braille 2015 template to create documents will provide you with a file which can be imported into DBT using one of the BANA templates. The Word styles are mapped to corresponding DBT/BANA styles. </w:t>
      </w:r>
      <w:r>
        <w:rPr>
          <w:rStyle w:val="spanspan3"/>
        </w:rPr>
        <w:t>You must use one of these corresponding DBT templates for the BANA Braille 2015 created files to open and translate correctly.</w:t>
      </w:r>
    </w:p>
    <w:p w14:paraId="6FB9912F" w14:textId="77777777" w:rsidR="0017632D" w:rsidRDefault="0017632D" w:rsidP="0017632D">
      <w:pPr>
        <w:pStyle w:val="h2"/>
        <w:jc w:val="center"/>
      </w:pPr>
      <w:commentRangeStart w:id="6"/>
      <w:r>
        <w:rPr>
          <w:color w:val="000000"/>
        </w:rPr>
        <w:t>New Features in BANA Braille 201</w:t>
      </w:r>
      <w:r>
        <w:rPr>
          <w:color w:val="000000"/>
        </w:rPr>
        <w:t>5</w:t>
      </w:r>
    </w:p>
    <w:p w14:paraId="3D03B62E" w14:textId="77777777" w:rsidR="0017632D" w:rsidRDefault="0017632D" w:rsidP="002E5574">
      <w:pPr>
        <w:pStyle w:val="p"/>
        <w:numPr>
          <w:ilvl w:val="0"/>
          <w:numId w:val="10"/>
        </w:numPr>
        <w:ind w:left="360"/>
      </w:pPr>
      <w:r>
        <w:t>Numbered, Indent at 1 submenu</w:t>
      </w:r>
      <w:r w:rsidR="002E5574">
        <w:t>:</w:t>
      </w:r>
      <w:r>
        <w:t xml:space="preserve"> </w:t>
      </w:r>
      <w:r w:rsidR="002E5574">
        <w:t>1-7 style is added</w:t>
      </w:r>
    </w:p>
    <w:p w14:paraId="5270D129" w14:textId="77777777" w:rsidR="0017632D" w:rsidRPr="0017632D" w:rsidRDefault="002E5574" w:rsidP="002E5574">
      <w:pPr>
        <w:pStyle w:val="p"/>
        <w:numPr>
          <w:ilvl w:val="0"/>
          <w:numId w:val="10"/>
        </w:numPr>
        <w:ind w:left="360"/>
      </w:pPr>
      <w:r>
        <w:t>DBT Codes menu</w:t>
      </w:r>
      <w:r>
        <w:t xml:space="preserve">: </w:t>
      </w:r>
      <w:r w:rsidR="0017632D">
        <w:t xml:space="preserve">UEB open &amp; close simbraille TN indicators are </w:t>
      </w:r>
      <w:r>
        <w:t>added</w:t>
      </w:r>
    </w:p>
    <w:p w14:paraId="4D14F28D" w14:textId="77777777" w:rsidR="0017632D" w:rsidRDefault="002E5574" w:rsidP="002E5574">
      <w:pPr>
        <w:pStyle w:val="p"/>
        <w:numPr>
          <w:ilvl w:val="0"/>
          <w:numId w:val="10"/>
        </w:numPr>
        <w:ind w:left="360"/>
      </w:pPr>
      <w:r>
        <w:t>Glossary menu</w:t>
      </w:r>
      <w:r>
        <w:t xml:space="preserve">: </w:t>
      </w:r>
      <w:r w:rsidR="0017632D">
        <w:t xml:space="preserve">Code to force the UEB dash between guidewords is added </w:t>
      </w:r>
    </w:p>
    <w:p w14:paraId="37A9F133" w14:textId="77777777" w:rsidR="0017632D" w:rsidRPr="0017632D" w:rsidRDefault="0017632D" w:rsidP="002E5574">
      <w:pPr>
        <w:pStyle w:val="p"/>
        <w:numPr>
          <w:ilvl w:val="0"/>
          <w:numId w:val="10"/>
        </w:numPr>
        <w:ind w:left="360"/>
      </w:pPr>
      <w:r w:rsidRPr="0017632D">
        <w:t xml:space="preserve">Nemeth </w:t>
      </w:r>
      <w:r w:rsidR="00C9263B">
        <w:t xml:space="preserve">menu: </w:t>
      </w:r>
      <w:r>
        <w:t>“One Word B</w:t>
      </w:r>
      <w:r w:rsidR="00C9263B">
        <w:t>ridge” character style is added</w:t>
      </w:r>
    </w:p>
    <w:p w14:paraId="0D971389" w14:textId="77777777" w:rsidR="0017632D" w:rsidRDefault="00C9263B" w:rsidP="002E5574">
      <w:pPr>
        <w:pStyle w:val="p"/>
        <w:numPr>
          <w:ilvl w:val="0"/>
          <w:numId w:val="10"/>
        </w:numPr>
        <w:ind w:left="360"/>
      </w:pPr>
      <w:r>
        <w:t xml:space="preserve">Nemeth Codes menu: </w:t>
      </w:r>
      <w:r w:rsidR="0017632D">
        <w:t xml:space="preserve">“Text in Math” start </w:t>
      </w:r>
      <w:r w:rsidR="002E5574">
        <w:t>and end codes for UEB are added</w:t>
      </w:r>
    </w:p>
    <w:p w14:paraId="77D538B8" w14:textId="77777777" w:rsidR="0017632D" w:rsidRDefault="002E5574">
      <w:pPr>
        <w:pStyle w:val="p"/>
      </w:pPr>
      <w:r>
        <w:t xml:space="preserve">See </w:t>
      </w:r>
      <w:proofErr w:type="spellStart"/>
      <w:r w:rsidR="001D7F94" w:rsidRPr="0067220E">
        <w:rPr>
          <w:u w:val="single"/>
        </w:rPr>
        <w:t>xxxxx</w:t>
      </w:r>
      <w:proofErr w:type="spellEnd"/>
      <w:r w:rsidR="001D7F94">
        <w:t xml:space="preserve"> for additional information on using these new Nemeth codes. </w:t>
      </w:r>
      <w:commentRangeEnd w:id="6"/>
      <w:r w:rsidR="001D7F94">
        <w:rPr>
          <w:rStyle w:val="CommentReference"/>
          <w:rFonts w:ascii="'Arial Unicode MS'" w:hAnsi="'Arial Unicode MS'" w:cs="'Arial Unicode MS'"/>
        </w:rPr>
        <w:commentReference w:id="6"/>
      </w:r>
    </w:p>
    <w:p w14:paraId="49EDF5C3" w14:textId="77777777" w:rsidR="00F05DB1" w:rsidRDefault="00241FB0">
      <w:pPr>
        <w:pStyle w:val="h2"/>
        <w:jc w:val="center"/>
      </w:pPr>
      <w:r>
        <w:rPr>
          <w:color w:val="000000"/>
        </w:rPr>
        <w:t>New Features in BANA Braille 2014</w:t>
      </w:r>
    </w:p>
    <w:p w14:paraId="48FA0AB0" w14:textId="77777777" w:rsidR="00F05DB1" w:rsidRDefault="00241FB0">
      <w:pPr>
        <w:pStyle w:val="li"/>
        <w:numPr>
          <w:ilvl w:val="0"/>
          <w:numId w:val="1"/>
        </w:numPr>
        <w:spacing w:before="268"/>
        <w:ind w:left="600"/>
      </w:pPr>
      <w:r>
        <w:rPr>
          <w:color w:val="000000"/>
        </w:rPr>
        <w:t>All styles using a nested list format (1-3, 1-5 3-5, 1-7 3-7 5-7, etc.) are much easier to use. This includes Contents, Exercise, Glossary, Index, List, and Poetry styles. For example, in the Exercise menu you’ll find Exercise 1 - Exercise 6. It is no longer necessary to distinguish between a 1-level exercise section and one with multiple levels of hierarchy. DBT now automatically adjusts the runover based on how many levels are used. However, because the runover is dependent on the number of levels, these styles in Word can no longer provide the visual cues of what the braille indent/runover will look like.</w:t>
      </w:r>
    </w:p>
    <w:p w14:paraId="3B78DB67" w14:textId="77777777" w:rsidR="00F05DB1" w:rsidRDefault="00866508">
      <w:pPr>
        <w:pStyle w:val="p1"/>
        <w:jc w:val="center"/>
      </w:pPr>
      <w:r>
        <w:rPr>
          <w:noProof/>
          <w:lang w:val="en-US" w:eastAsia="en-US"/>
        </w:rPr>
        <w:lastRenderedPageBreak/>
        <w:drawing>
          <wp:inline distT="0" distB="0" distL="0" distR="0" wp14:anchorId="12F6E201" wp14:editId="2448F1AB">
            <wp:extent cx="1073785" cy="1892300"/>
            <wp:effectExtent l="0" t="0" r="0" b="0"/>
            <wp:docPr id="2" name="Picture 2" descr="Exercise menu show Directions and Exercise 1 - Exercis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xercise menu show Directions and Exercise 1 - Exercise 6"/>
                    <pic:cNvPicPr preferRelativeResize="0">
                      <a:picLocks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1073785" cy="1892300"/>
                    </a:xfrm>
                    <a:prstGeom prst="rect">
                      <a:avLst/>
                    </a:prstGeom>
                    <a:solidFill>
                      <a:srgbClr val="FFFFFF"/>
                    </a:solidFill>
                    <a:ln>
                      <a:noFill/>
                    </a:ln>
                  </pic:spPr>
                </pic:pic>
              </a:graphicData>
            </a:graphic>
          </wp:inline>
        </w:drawing>
      </w:r>
    </w:p>
    <w:p w14:paraId="2685D39D" w14:textId="77777777" w:rsidR="00F05DB1" w:rsidRDefault="00241FB0">
      <w:pPr>
        <w:pStyle w:val="li"/>
        <w:numPr>
          <w:ilvl w:val="0"/>
          <w:numId w:val="2"/>
        </w:numPr>
        <w:ind w:left="600"/>
      </w:pPr>
      <w:r>
        <w:rPr>
          <w:color w:val="000000"/>
        </w:rPr>
        <w:t>List has been removed from the Body menu. A new List menu, with List 1 – List 6, has been added to the Styles toolbar.</w:t>
      </w:r>
    </w:p>
    <w:p w14:paraId="7713F5AA" w14:textId="77777777" w:rsidR="00F05DB1" w:rsidRDefault="00241FB0">
      <w:pPr>
        <w:pStyle w:val="li"/>
        <w:numPr>
          <w:ilvl w:val="0"/>
          <w:numId w:val="2"/>
        </w:numPr>
        <w:ind w:left="600"/>
      </w:pPr>
      <w:r>
        <w:rPr>
          <w:color w:val="000000"/>
        </w:rPr>
        <w:t>The Notes Plus menu is now called Misc. Cartoon Dialogue has been removed from the menu, as dialogue is now done in a 1-3 play format. Footnote is now on the Notes menu.</w:t>
      </w:r>
    </w:p>
    <w:p w14:paraId="53C46D79" w14:textId="77777777" w:rsidR="00F05DB1" w:rsidRDefault="00241FB0">
      <w:pPr>
        <w:pStyle w:val="li"/>
        <w:numPr>
          <w:ilvl w:val="0"/>
          <w:numId w:val="2"/>
        </w:numPr>
        <w:ind w:left="600"/>
      </w:pPr>
      <w:r>
        <w:rPr>
          <w:color w:val="000000"/>
        </w:rPr>
        <w:t>A new Notes menu is added to the Styles toolbar. This menu includes new styles, note separation line, note indicators, and DBT codes for handling footnotes and endnotes.</w:t>
      </w:r>
    </w:p>
    <w:p w14:paraId="31A89865" w14:textId="77777777" w:rsidR="00F05DB1" w:rsidRDefault="00241FB0">
      <w:pPr>
        <w:pStyle w:val="li"/>
        <w:numPr>
          <w:ilvl w:val="0"/>
          <w:numId w:val="2"/>
        </w:numPr>
        <w:ind w:left="600"/>
      </w:pPr>
      <w:r>
        <w:rPr>
          <w:color w:val="000000"/>
        </w:rPr>
        <w:t>Headings have been updated to insert a blank line after a print page indicator.</w:t>
      </w:r>
    </w:p>
    <w:p w14:paraId="2BEB2193" w14:textId="77777777" w:rsidR="00F05DB1" w:rsidRDefault="00241FB0">
      <w:pPr>
        <w:pStyle w:val="li"/>
        <w:numPr>
          <w:ilvl w:val="0"/>
          <w:numId w:val="2"/>
        </w:numPr>
        <w:ind w:left="600"/>
      </w:pPr>
      <w:r>
        <w:rPr>
          <w:color w:val="000000"/>
        </w:rPr>
        <w:t>Directions has been updated to insert a blank line after a running head and print page indicators.</w:t>
      </w:r>
    </w:p>
    <w:p w14:paraId="7673D7CB" w14:textId="77777777" w:rsidR="00F05DB1" w:rsidRDefault="00241FB0">
      <w:pPr>
        <w:pStyle w:val="li"/>
        <w:numPr>
          <w:ilvl w:val="0"/>
          <w:numId w:val="2"/>
        </w:numPr>
        <w:ind w:left="600"/>
      </w:pPr>
      <w:r>
        <w:rPr>
          <w:color w:val="000000"/>
        </w:rPr>
        <w:t>Cross Reference has been updated to the 7-5 format.</w:t>
      </w:r>
    </w:p>
    <w:p w14:paraId="552A8D51" w14:textId="77777777" w:rsidR="00F05DB1" w:rsidRDefault="00241FB0">
      <w:pPr>
        <w:pStyle w:val="li"/>
        <w:numPr>
          <w:ilvl w:val="0"/>
          <w:numId w:val="2"/>
        </w:numPr>
        <w:ind w:left="600"/>
      </w:pPr>
      <w:r>
        <w:rPr>
          <w:color w:val="000000"/>
        </w:rPr>
        <w:t>Heading 3 (cell-7) is a new style. A blank line is always inserted before headings. Use the 7-7 style, instead of Heading 3, to eliminate the blank line that would result from a Heading 2 followed by a Heading 3.</w:t>
      </w:r>
    </w:p>
    <w:p w14:paraId="5C7C3EF4" w14:textId="77777777" w:rsidR="00F05DB1" w:rsidRDefault="00241FB0">
      <w:pPr>
        <w:pStyle w:val="li"/>
        <w:numPr>
          <w:ilvl w:val="0"/>
          <w:numId w:val="2"/>
        </w:numPr>
        <w:ind w:left="600"/>
      </w:pPr>
      <w:r>
        <w:rPr>
          <w:color w:val="000000"/>
        </w:rPr>
        <w:t>Alphabetic Division is a new style, for use with a Glossary or Index. This style makes sure the Alphabetic Division is attached to at least one line of text at the bottom of the braille page.</w:t>
      </w:r>
    </w:p>
    <w:p w14:paraId="25881160" w14:textId="77777777" w:rsidR="00F05DB1" w:rsidRDefault="00241FB0">
      <w:pPr>
        <w:pStyle w:val="li"/>
        <w:numPr>
          <w:ilvl w:val="0"/>
          <w:numId w:val="2"/>
        </w:numPr>
        <w:ind w:left="600"/>
      </w:pPr>
      <w:r>
        <w:rPr>
          <w:color w:val="000000"/>
        </w:rPr>
        <w:t xml:space="preserve">TG-Key is a new style for tactile graphics keys. This is a 6-8 format, which follows the guidelines from BANA’s </w:t>
      </w:r>
      <w:hyperlink r:id="rId13" w:tooltip="http://www.brailleauthority.org/tg/" w:history="1">
        <w:r>
          <w:rPr>
            <w:rStyle w:val="spanspan11"/>
            <w:color w:val="306030"/>
            <w:sz w:val="24"/>
            <w:szCs w:val="24"/>
            <w:u w:val="single"/>
            <w:shd w:val="clear" w:color="auto" w:fill="FFF2DD"/>
          </w:rPr>
          <w:t>Guidelines and Standards for Tactile Graphics, 2010</w:t>
        </w:r>
      </w:hyperlink>
      <w:r>
        <w:rPr>
          <w:color w:val="000000"/>
        </w:rPr>
        <w:t>.</w:t>
      </w:r>
    </w:p>
    <w:p w14:paraId="700F5794" w14:textId="77777777" w:rsidR="00F05DB1" w:rsidRDefault="00241FB0">
      <w:pPr>
        <w:pStyle w:val="li"/>
        <w:numPr>
          <w:ilvl w:val="0"/>
          <w:numId w:val="2"/>
        </w:numPr>
        <w:ind w:left="600"/>
      </w:pPr>
      <w:r>
        <w:rPr>
          <w:color w:val="000000"/>
        </w:rPr>
        <w:t xml:space="preserve">Boxing lines have been modified to accommodate </w:t>
      </w:r>
      <w:proofErr w:type="spellStart"/>
      <w:r>
        <w:rPr>
          <w:color w:val="000000"/>
        </w:rPr>
        <w:t>colored</w:t>
      </w:r>
      <w:proofErr w:type="spellEnd"/>
      <w:r>
        <w:rPr>
          <w:color w:val="000000"/>
        </w:rPr>
        <w:t xml:space="preserve"> boxes.</w:t>
      </w:r>
    </w:p>
    <w:p w14:paraId="179FC274" w14:textId="77777777" w:rsidR="00F05DB1" w:rsidRDefault="00241FB0">
      <w:pPr>
        <w:pStyle w:val="li"/>
        <w:numPr>
          <w:ilvl w:val="0"/>
          <w:numId w:val="2"/>
        </w:numPr>
        <w:ind w:left="600"/>
      </w:pPr>
      <w:r>
        <w:rPr>
          <w:color w:val="000000"/>
        </w:rPr>
        <w:t xml:space="preserve">The Spanish style shortcut keystroke is changed to </w:t>
      </w:r>
      <w:proofErr w:type="spellStart"/>
      <w:r>
        <w:rPr>
          <w:color w:val="000000"/>
        </w:rPr>
        <w:t>Alt+Shift+s</w:t>
      </w:r>
      <w:proofErr w:type="spellEnd"/>
      <w:r>
        <w:rPr>
          <w:color w:val="000000"/>
        </w:rPr>
        <w:t>, as the previous shortcut interfered with a Microsoft Word shortcut introduced in Word 2007.</w:t>
      </w:r>
    </w:p>
    <w:p w14:paraId="66F38F04" w14:textId="77777777" w:rsidR="00F05DB1" w:rsidRDefault="00241FB0">
      <w:pPr>
        <w:pStyle w:val="li"/>
        <w:numPr>
          <w:ilvl w:val="0"/>
          <w:numId w:val="2"/>
        </w:numPr>
        <w:ind w:left="600"/>
      </w:pPr>
      <w:r>
        <w:rPr>
          <w:color w:val="000000"/>
        </w:rPr>
        <w:t xml:space="preserve">The Uncontracted style shortcut keystroke is reset with </w:t>
      </w:r>
      <w:proofErr w:type="spellStart"/>
      <w:r>
        <w:rPr>
          <w:color w:val="000000"/>
        </w:rPr>
        <w:t>Alt+Ctrl+Shift+u</w:t>
      </w:r>
      <w:proofErr w:type="spellEnd"/>
      <w:r>
        <w:rPr>
          <w:color w:val="000000"/>
        </w:rPr>
        <w:t>.</w:t>
      </w:r>
    </w:p>
    <w:p w14:paraId="28C2731B" w14:textId="77777777" w:rsidR="00F05DB1" w:rsidRDefault="00241FB0">
      <w:pPr>
        <w:pStyle w:val="li"/>
        <w:numPr>
          <w:ilvl w:val="0"/>
          <w:numId w:val="2"/>
        </w:numPr>
        <w:ind w:left="600"/>
      </w:pPr>
      <w:r>
        <w:rPr>
          <w:color w:val="000000"/>
        </w:rPr>
        <w:lastRenderedPageBreak/>
        <w:t>The LineNums character style in DBT is modified. It no longer omits the number sign in line-numbered text.</w:t>
      </w:r>
    </w:p>
    <w:p w14:paraId="46C6A6CE" w14:textId="77777777" w:rsidR="00F05DB1" w:rsidRDefault="00241FB0">
      <w:pPr>
        <w:pStyle w:val="li"/>
        <w:numPr>
          <w:ilvl w:val="0"/>
          <w:numId w:val="2"/>
        </w:numPr>
        <w:ind w:left="600"/>
      </w:pPr>
      <w:r>
        <w:rPr>
          <w:color w:val="000000"/>
        </w:rPr>
        <w:t>SimBraille primary and secondary bullet indicators are now available on the Character Styles toolbar. Use these in conjunction with the List or 1-3 styles. For partially bulleted lists, 1-6 and 4-6 styles have been added to the Numbered menu.</w:t>
      </w:r>
    </w:p>
    <w:p w14:paraId="4DF9F810" w14:textId="77777777" w:rsidR="00F05DB1" w:rsidRDefault="00241FB0">
      <w:pPr>
        <w:pStyle w:val="li"/>
        <w:numPr>
          <w:ilvl w:val="0"/>
          <w:numId w:val="2"/>
        </w:numPr>
        <w:ind w:left="600"/>
      </w:pPr>
      <w:r>
        <w:rPr>
          <w:color w:val="000000"/>
        </w:rPr>
        <w:t xml:space="preserve">Font attribute indicators for blue, red, and yellow highlight are now available on the Character Styles toolbar. Each of these is followed by a hard, nonbreaking space, to make sure they stay on the same line as the following word. These SimBraille indicators can be modified as needed for other </w:t>
      </w:r>
      <w:proofErr w:type="spellStart"/>
      <w:r>
        <w:rPr>
          <w:color w:val="000000"/>
        </w:rPr>
        <w:t>colors</w:t>
      </w:r>
      <w:proofErr w:type="spellEnd"/>
      <w:r>
        <w:rPr>
          <w:color w:val="000000"/>
        </w:rPr>
        <w:t>. The font termination indicator (6, 3) is also on the Character Styles toolbar. This indicator is preceded by a hard, nonbreaking space, to make sure it is on the same line as the preceding word.</w:t>
      </w:r>
    </w:p>
    <w:p w14:paraId="09AE65BE" w14:textId="77777777" w:rsidR="00F05DB1" w:rsidRDefault="00241FB0">
      <w:pPr>
        <w:pStyle w:val="li"/>
        <w:numPr>
          <w:ilvl w:val="0"/>
          <w:numId w:val="2"/>
        </w:numPr>
        <w:ind w:left="600"/>
      </w:pPr>
      <w:r>
        <w:rPr>
          <w:color w:val="000000"/>
        </w:rPr>
        <w:t>An IPA character style is added. Apply this style to IPA characters for correct translation.</w:t>
      </w:r>
    </w:p>
    <w:p w14:paraId="0281DB08" w14:textId="77777777" w:rsidR="00F05DB1" w:rsidRDefault="00241FB0">
      <w:pPr>
        <w:pStyle w:val="li"/>
        <w:numPr>
          <w:ilvl w:val="0"/>
          <w:numId w:val="2"/>
        </w:numPr>
        <w:ind w:left="600"/>
      </w:pPr>
      <w:r>
        <w:rPr>
          <w:color w:val="000000"/>
        </w:rPr>
        <w:t>A TN-Embed style is added to the Character Styles toolbar. Use this style for short embedded transcriber’s notes within the body of a paragraph.</w:t>
      </w:r>
    </w:p>
    <w:p w14:paraId="4ABC6D70" w14:textId="77777777" w:rsidR="00F05DB1" w:rsidRDefault="00241FB0">
      <w:pPr>
        <w:pStyle w:val="li"/>
        <w:numPr>
          <w:ilvl w:val="0"/>
          <w:numId w:val="2"/>
        </w:numPr>
        <w:ind w:left="600"/>
      </w:pPr>
      <w:r>
        <w:rPr>
          <w:color w:val="000000"/>
        </w:rPr>
        <w:t>The DBT Codes menu has new options. Displayed Material codes are used to change the left margin in a displayed section. SimBraille Nemeth Indicators are used for short sections of Nemeth material in nontechnical books. Codes have also been added for Skip 1 Line, Top of Next Even Page, and Top of Next Odd Page.</w:t>
      </w:r>
    </w:p>
    <w:p w14:paraId="39BF4FFC" w14:textId="77777777" w:rsidR="00F05DB1" w:rsidRDefault="00241FB0">
      <w:pPr>
        <w:pStyle w:val="li"/>
        <w:numPr>
          <w:ilvl w:val="0"/>
          <w:numId w:val="2"/>
        </w:numPr>
        <w:ind w:left="600"/>
      </w:pPr>
      <w:r>
        <w:rPr>
          <w:color w:val="000000"/>
        </w:rPr>
        <w:t xml:space="preserve">Underlining is correctly handled by DBT. Note, make sure to include all punctuation in the underlining. </w:t>
      </w:r>
    </w:p>
    <w:p w14:paraId="7B6C4F69" w14:textId="77777777" w:rsidR="00F05DB1" w:rsidRDefault="00241FB0">
      <w:pPr>
        <w:pStyle w:val="li"/>
        <w:numPr>
          <w:ilvl w:val="0"/>
          <w:numId w:val="2"/>
        </w:numPr>
        <w:spacing w:after="268"/>
        <w:ind w:left="600"/>
      </w:pPr>
      <w:r>
        <w:rPr>
          <w:color w:val="000000"/>
        </w:rPr>
        <w:t>The Page Setup menu is moved to the Styles toolbar. A new Page Setup is added for Transcriber-Generated pages. This sets the braille page number as t1. The Contents Page Setup is modified by deleting Page from the Chapter/Page line. The Main Body Setup is modified to force a new odd page in interpoint. An Endnotes Page Setup is added to support endnotes.</w:t>
      </w:r>
    </w:p>
    <w:p w14:paraId="052F5952" w14:textId="77777777" w:rsidR="00F05DB1" w:rsidRDefault="00276493">
      <w:pPr>
        <w:pStyle w:val="h2Heading2"/>
        <w:jc w:val="center"/>
      </w:pPr>
      <w:r>
        <w:fldChar w:fldCharType="begin"/>
      </w:r>
      <w:r w:rsidR="00241FB0">
        <w:instrText xml:space="preserve"> XE "Style:Area Width" </w:instrText>
      </w:r>
      <w:r>
        <w:fldChar w:fldCharType="end"/>
      </w:r>
      <w:r w:rsidR="00241FB0">
        <w:rPr>
          <w:color w:val="000000"/>
        </w:rPr>
        <w:t>Style Area</w:t>
      </w:r>
    </w:p>
    <w:p w14:paraId="0482611B" w14:textId="77777777" w:rsidR="00F05DB1" w:rsidRDefault="00241FB0">
      <w:pPr>
        <w:pStyle w:val="p"/>
      </w:pPr>
      <w:r>
        <w:rPr>
          <w:color w:val="000000"/>
        </w:rPr>
        <w:t xml:space="preserve">Before you begin, it is suggested that you turn on the Style Area in Word. This works in Normal View (Word 2003)/Draft View (Word 2007/2010/2013). It displays a column on </w:t>
      </w:r>
      <w:r>
        <w:rPr>
          <w:color w:val="000000"/>
        </w:rPr>
        <w:lastRenderedPageBreak/>
        <w:t xml:space="preserve">the left hand side of your document, showing the paragraph Word styles in use. </w:t>
      </w:r>
      <w:hyperlink r:id="rId14" w:history="1">
        <w:r>
          <w:rPr>
            <w:rStyle w:val="spanspan1"/>
            <w:color w:val="306030"/>
            <w:sz w:val="24"/>
            <w:szCs w:val="24"/>
            <w:u w:val="single"/>
            <w:shd w:val="clear" w:color="auto" w:fill="FFF2DD"/>
          </w:rPr>
          <w:t>Click here if you would like to know how to set this up on your system.</w:t>
        </w:r>
      </w:hyperlink>
    </w:p>
    <w:p w14:paraId="18D3F2C5" w14:textId="77777777" w:rsidR="00F05DB1" w:rsidRDefault="00866508">
      <w:pPr>
        <w:pStyle w:val="pNormalBlockIndent"/>
        <w:jc w:val="center"/>
      </w:pPr>
      <w:r>
        <w:rPr>
          <w:noProof/>
          <w:lang w:val="en-US" w:eastAsia="en-US"/>
        </w:rPr>
        <w:drawing>
          <wp:inline distT="0" distB="0" distL="0" distR="0" wp14:anchorId="1D6BF488" wp14:editId="5190BCDA">
            <wp:extent cx="5167630" cy="1254760"/>
            <wp:effectExtent l="0" t="0" r="0" b="0"/>
            <wp:docPr id="3" name="Picture 3" descr="Example page with style area shown at the left marg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xample page with style area shown at the left margin"/>
                    <pic:cNvPicPr preferRelativeResize="0">
                      <a:picLocks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5167630" cy="1254760"/>
                    </a:xfrm>
                    <a:prstGeom prst="rect">
                      <a:avLst/>
                    </a:prstGeom>
                    <a:solidFill>
                      <a:srgbClr val="FFFFFF"/>
                    </a:solidFill>
                    <a:ln>
                      <a:noFill/>
                    </a:ln>
                  </pic:spPr>
                </pic:pic>
              </a:graphicData>
            </a:graphic>
          </wp:inline>
        </w:drawing>
      </w:r>
    </w:p>
    <w:p w14:paraId="16153E9E" w14:textId="77777777" w:rsidR="00F05DB1" w:rsidRDefault="00241FB0">
      <w:pPr>
        <w:pStyle w:val="h2Heading2"/>
        <w:jc w:val="center"/>
      </w:pPr>
      <w:r>
        <w:rPr>
          <w:color w:val="000000"/>
        </w:rPr>
        <w:t>Using the BANA Braille 2015 Template for a New File</w:t>
      </w:r>
    </w:p>
    <w:p w14:paraId="480FFF13" w14:textId="77777777" w:rsidR="00F05DB1" w:rsidRDefault="00241FB0">
      <w:pPr>
        <w:pStyle w:val="p"/>
      </w:pPr>
      <w:r>
        <w:rPr>
          <w:rStyle w:val="spanspan"/>
        </w:rPr>
        <w:t>Word 2003:</w:t>
      </w:r>
      <w:r>
        <w:rPr>
          <w:color w:val="000000"/>
        </w:rPr>
        <w:t xml:space="preserve"> File | New | (Task pane) Templates | On my computer | General | BANA Braille 2015</w:t>
      </w:r>
    </w:p>
    <w:p w14:paraId="28B96747" w14:textId="77777777" w:rsidR="00F05DB1" w:rsidRDefault="00241FB0">
      <w:pPr>
        <w:pStyle w:val="p"/>
      </w:pPr>
      <w:r>
        <w:rPr>
          <w:rStyle w:val="spanspan"/>
        </w:rPr>
        <w:t>Word 2007:</w:t>
      </w:r>
      <w:r>
        <w:rPr>
          <w:color w:val="000000"/>
        </w:rPr>
        <w:t xml:space="preserve"> Office Button, New, My Templates … | My Templates | BANA Braille 2015 (May be found in Recently Used group after first time)</w:t>
      </w:r>
    </w:p>
    <w:p w14:paraId="6BBBCD6E" w14:textId="77777777" w:rsidR="00F05DB1" w:rsidRDefault="00241FB0">
      <w:pPr>
        <w:pStyle w:val="p"/>
      </w:pPr>
      <w:r>
        <w:rPr>
          <w:rStyle w:val="spanspan"/>
        </w:rPr>
        <w:t>Word 2010:</w:t>
      </w:r>
      <w:r>
        <w:rPr>
          <w:color w:val="000000"/>
        </w:rPr>
        <w:t xml:space="preserve"> File, New, My templates | Personal Templates | BANA Braille 2015 (May be found in Recent templates after first time)</w:t>
      </w:r>
    </w:p>
    <w:p w14:paraId="1EC4EF79" w14:textId="77777777" w:rsidR="00F05DB1" w:rsidRDefault="00241FB0">
      <w:pPr>
        <w:pStyle w:val="p"/>
      </w:pPr>
      <w:r>
        <w:rPr>
          <w:rStyle w:val="spanspan"/>
        </w:rPr>
        <w:t>Word 2013:</w:t>
      </w:r>
      <w:r>
        <w:rPr>
          <w:color w:val="000000"/>
        </w:rPr>
        <w:t xml:space="preserve"> File, New, Personal | BANA Braille 2015</w:t>
      </w:r>
    </w:p>
    <w:p w14:paraId="0423A7D6" w14:textId="77777777" w:rsidR="00F05DB1" w:rsidRDefault="00241FB0">
      <w:pPr>
        <w:pStyle w:val="p"/>
      </w:pPr>
      <w:r>
        <w:rPr>
          <w:rStyle w:val="spanspan"/>
        </w:rPr>
        <w:t xml:space="preserve">Word </w:t>
      </w:r>
      <w:commentRangeStart w:id="7"/>
      <w:r w:rsidRPr="001D7F94">
        <w:rPr>
          <w:rStyle w:val="spanspan"/>
          <w:strike/>
          <w:color w:val="FF0000"/>
          <w:rPrChange w:id="8" w:author="Susan Christensen" w:date="2016-02-05T16:59:00Z">
            <w:rPr>
              <w:rStyle w:val="spanspan"/>
            </w:rPr>
          </w:rPrChange>
        </w:rPr>
        <w:t>2015</w:t>
      </w:r>
      <w:ins w:id="9" w:author="Susan Christensen" w:date="2016-02-05T16:59:00Z">
        <w:r w:rsidR="00164132" w:rsidRPr="001D7F94">
          <w:t xml:space="preserve"> </w:t>
        </w:r>
        <w:r w:rsidR="00164132" w:rsidRPr="001D7F94">
          <w:rPr>
            <w:rPrChange w:id="10" w:author="Susan Christensen" w:date="2016-02-05T16:59:00Z">
              <w:rPr/>
            </w:rPrChange>
          </w:rPr>
          <w:t>2016</w:t>
        </w:r>
      </w:ins>
      <w:commentRangeEnd w:id="7"/>
      <w:r w:rsidR="001D7F94">
        <w:rPr>
          <w:rStyle w:val="CommentReference"/>
          <w:rFonts w:ascii="'Arial Unicode MS'" w:hAnsi="'Arial Unicode MS'" w:cs="'Arial Unicode MS'"/>
        </w:rPr>
        <w:commentReference w:id="7"/>
      </w:r>
      <w:r>
        <w:rPr>
          <w:rStyle w:val="spanspan"/>
        </w:rPr>
        <w:t>:</w:t>
      </w:r>
      <w:r>
        <w:rPr>
          <w:rStyle w:val="spanspan1"/>
        </w:rPr>
        <w:t xml:space="preserve"> File, New, Personal | BANA Braille 2015 </w:t>
      </w:r>
    </w:p>
    <w:p w14:paraId="66EA7D07" w14:textId="77777777" w:rsidR="00F05DB1" w:rsidRDefault="00241FB0">
      <w:pPr>
        <w:pStyle w:val="h2Heading2"/>
        <w:jc w:val="center"/>
      </w:pPr>
      <w:r>
        <w:rPr>
          <w:color w:val="000000"/>
        </w:rPr>
        <w:t>Attach BANA Braille 2015 to an Existing File</w:t>
      </w:r>
    </w:p>
    <w:p w14:paraId="4CCB6FE7" w14:textId="77777777" w:rsidR="00F05DB1" w:rsidRDefault="00241FB0">
      <w:pPr>
        <w:pStyle w:val="p"/>
      </w:pPr>
      <w:r>
        <w:rPr>
          <w:color w:val="000000"/>
        </w:rPr>
        <w:t>It is necessary to attach the BANA Braille 2015 template if a file has already been created with another template (most likely Normal.dot). This can be easily accomplished in one of two ways.</w:t>
      </w:r>
    </w:p>
    <w:p w14:paraId="3390BC26" w14:textId="77777777" w:rsidR="00F05DB1" w:rsidRDefault="00241FB0">
      <w:pPr>
        <w:pStyle w:val="p"/>
      </w:pPr>
      <w:r>
        <w:rPr>
          <w:rStyle w:val="spanspan"/>
        </w:rPr>
        <w:t>Word 2003:</w:t>
      </w:r>
      <w:r>
        <w:rPr>
          <w:rStyle w:val="spanspan1"/>
        </w:rPr>
        <w:t xml:space="preserve"> </w:t>
      </w:r>
      <w:r>
        <w:rPr>
          <w:color w:val="000000"/>
        </w:rPr>
        <w:t xml:space="preserve">The best option is to attach the BANA Braille 2015 template to the current file. Tools | Templates and Add-ins | Document template | Attach | BANA Braille 2015 | Open. </w:t>
      </w:r>
      <w:r>
        <w:rPr>
          <w:rStyle w:val="spanspan3"/>
        </w:rPr>
        <w:t>Make sure Automatically update document styles is checked before clicking OK.</w:t>
      </w:r>
    </w:p>
    <w:p w14:paraId="528EBF5E" w14:textId="77777777" w:rsidR="00F05DB1" w:rsidRDefault="00866508">
      <w:pPr>
        <w:pStyle w:val="pNormalBlockIndent"/>
        <w:jc w:val="center"/>
      </w:pPr>
      <w:commentRangeStart w:id="11"/>
      <w:r>
        <w:rPr>
          <w:noProof/>
          <w:lang w:val="en-US" w:eastAsia="en-US"/>
        </w:rPr>
        <w:drawing>
          <wp:inline distT="0" distB="0" distL="0" distR="0" wp14:anchorId="63E960C6" wp14:editId="0B3283F8">
            <wp:extent cx="3561715" cy="1414145"/>
            <wp:effectExtent l="0" t="0" r="0" b="0"/>
            <wp:docPr id="4" name="Picture 4" descr="Word 2003 Templates and Add-ins dialog, with &quot;Automatically updated document styles&quot; che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ord 2003 Templates and Add-ins dialog, with &quot;Automatically updated document styles&quot; checked"/>
                    <pic:cNvPicPr preferRelativeResize="0">
                      <a:picLocks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561715" cy="1414145"/>
                    </a:xfrm>
                    <a:prstGeom prst="rect">
                      <a:avLst/>
                    </a:prstGeom>
                    <a:solidFill>
                      <a:srgbClr val="FFFFFF"/>
                    </a:solidFill>
                    <a:ln>
                      <a:noFill/>
                    </a:ln>
                  </pic:spPr>
                </pic:pic>
              </a:graphicData>
            </a:graphic>
          </wp:inline>
        </w:drawing>
      </w:r>
      <w:commentRangeEnd w:id="11"/>
      <w:r w:rsidR="0067220E">
        <w:rPr>
          <w:rStyle w:val="CommentReference"/>
          <w:rFonts w:ascii="'Arial Unicode MS'" w:hAnsi="'Arial Unicode MS'" w:cs="'Arial Unicode MS'"/>
        </w:rPr>
        <w:commentReference w:id="11"/>
      </w:r>
    </w:p>
    <w:p w14:paraId="49505084" w14:textId="77777777" w:rsidR="00F05DB1" w:rsidRDefault="00241FB0">
      <w:pPr>
        <w:pStyle w:val="p"/>
      </w:pPr>
      <w:r>
        <w:rPr>
          <w:color w:val="000000"/>
        </w:rPr>
        <w:lastRenderedPageBreak/>
        <w:t xml:space="preserve">Note: It is strongly suggested that after clicking OK that you return to the dialog and </w:t>
      </w:r>
      <w:commentRangeStart w:id="12"/>
      <w:r w:rsidRPr="0067220E">
        <w:rPr>
          <w:i/>
          <w:color w:val="000000"/>
        </w:rPr>
        <w:t>uncheck</w:t>
      </w:r>
      <w:r>
        <w:rPr>
          <w:color w:val="000000"/>
        </w:rPr>
        <w:t xml:space="preserve"> </w:t>
      </w:r>
      <w:r w:rsidR="0067220E">
        <w:rPr>
          <w:color w:val="000000"/>
        </w:rPr>
        <w:t>“</w:t>
      </w:r>
      <w:r>
        <w:rPr>
          <w:color w:val="000000"/>
        </w:rPr>
        <w:t>Automatically update document styles.</w:t>
      </w:r>
      <w:r w:rsidR="0067220E">
        <w:rPr>
          <w:color w:val="000000"/>
        </w:rPr>
        <w:t>”</w:t>
      </w:r>
      <w:commentRangeEnd w:id="12"/>
      <w:r w:rsidR="0067220E">
        <w:rPr>
          <w:rStyle w:val="CommentReference"/>
          <w:rFonts w:ascii="'Arial Unicode MS'" w:hAnsi="'Arial Unicode MS'" w:cs="'Arial Unicode MS'"/>
        </w:rPr>
        <w:commentReference w:id="12"/>
      </w:r>
    </w:p>
    <w:p w14:paraId="292DA9DA" w14:textId="77777777" w:rsidR="00F05DB1" w:rsidRDefault="00866508">
      <w:pPr>
        <w:pStyle w:val="pNormalBlockIndent"/>
        <w:jc w:val="center"/>
      </w:pPr>
      <w:commentRangeStart w:id="13"/>
      <w:r>
        <w:rPr>
          <w:noProof/>
          <w:lang w:val="en-US" w:eastAsia="en-US"/>
        </w:rPr>
        <w:drawing>
          <wp:inline distT="0" distB="0" distL="0" distR="0" wp14:anchorId="2BFD741F" wp14:editId="355C977D">
            <wp:extent cx="3561715" cy="1488440"/>
            <wp:effectExtent l="0" t="0" r="0" b="0"/>
            <wp:docPr id="5" name="Picture 5" descr="Word 2003 Templates and Add-ins dialog, with &quot;Automatically updated document styles&quot; now unche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Word 2003 Templates and Add-ins dialog, with &quot;Automatically updated document styles&quot; now unchecked"/>
                    <pic:cNvPicPr preferRelativeResize="0">
                      <a:picLocks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561715" cy="1488440"/>
                    </a:xfrm>
                    <a:prstGeom prst="rect">
                      <a:avLst/>
                    </a:prstGeom>
                    <a:solidFill>
                      <a:srgbClr val="FFFFFF"/>
                    </a:solidFill>
                    <a:ln>
                      <a:noFill/>
                    </a:ln>
                  </pic:spPr>
                </pic:pic>
              </a:graphicData>
            </a:graphic>
          </wp:inline>
        </w:drawing>
      </w:r>
      <w:commentRangeEnd w:id="13"/>
      <w:r w:rsidR="0067220E">
        <w:rPr>
          <w:rStyle w:val="CommentReference"/>
          <w:rFonts w:ascii="'Arial Unicode MS'" w:hAnsi="'Arial Unicode MS'" w:cs="'Arial Unicode MS'"/>
        </w:rPr>
        <w:commentReference w:id="13"/>
      </w:r>
    </w:p>
    <w:p w14:paraId="57D9D820" w14:textId="77777777" w:rsidR="00F05DB1" w:rsidRDefault="00241FB0">
      <w:pPr>
        <w:pStyle w:val="p"/>
      </w:pPr>
      <w:r>
        <w:rPr>
          <w:rStyle w:val="spanspan"/>
        </w:rPr>
        <w:t>Word 2007/2010/2013</w:t>
      </w:r>
      <w:commentRangeStart w:id="14"/>
      <w:r w:rsidR="0067220E">
        <w:rPr>
          <w:rStyle w:val="spanspan"/>
        </w:rPr>
        <w:t>/2016</w:t>
      </w:r>
      <w:commentRangeEnd w:id="14"/>
      <w:r w:rsidR="0067220E">
        <w:rPr>
          <w:rStyle w:val="CommentReference"/>
          <w:rFonts w:ascii="'Arial Unicode MS'" w:hAnsi="'Arial Unicode MS'" w:cs="'Arial Unicode MS'"/>
        </w:rPr>
        <w:commentReference w:id="14"/>
      </w:r>
      <w:r>
        <w:rPr>
          <w:rStyle w:val="spanspan"/>
        </w:rPr>
        <w:t>:</w:t>
      </w:r>
      <w:r>
        <w:rPr>
          <w:rStyle w:val="spanspan1"/>
        </w:rPr>
        <w:t xml:space="preserve"> </w:t>
      </w:r>
      <w:r>
        <w:rPr>
          <w:color w:val="000000"/>
        </w:rPr>
        <w:t>The easiest option for access to the Templates and Add-ins dialog is to add it to the Quick Access Toolbar (QAT).</w:t>
      </w:r>
    </w:p>
    <w:p w14:paraId="5B452BD9" w14:textId="77777777" w:rsidR="00F05DB1" w:rsidRDefault="00241FB0">
      <w:pPr>
        <w:pStyle w:val="li"/>
        <w:numPr>
          <w:ilvl w:val="0"/>
          <w:numId w:val="3"/>
        </w:numPr>
        <w:spacing w:before="268"/>
        <w:ind w:left="600"/>
      </w:pPr>
      <w:r>
        <w:rPr>
          <w:color w:val="000000"/>
        </w:rPr>
        <w:t>Click the down arrow at the end of the QAT.</w:t>
      </w:r>
    </w:p>
    <w:p w14:paraId="07B01713" w14:textId="77777777" w:rsidR="00F05DB1" w:rsidRDefault="00241FB0">
      <w:pPr>
        <w:pStyle w:val="li"/>
        <w:numPr>
          <w:ilvl w:val="0"/>
          <w:numId w:val="3"/>
        </w:numPr>
        <w:ind w:left="600"/>
      </w:pPr>
      <w:r>
        <w:rPr>
          <w:color w:val="000000"/>
        </w:rPr>
        <w:t>Click on More Commands.</w:t>
      </w:r>
    </w:p>
    <w:p w14:paraId="0971F552" w14:textId="77777777" w:rsidR="00F05DB1" w:rsidRDefault="00241FB0">
      <w:pPr>
        <w:pStyle w:val="li"/>
        <w:numPr>
          <w:ilvl w:val="0"/>
          <w:numId w:val="3"/>
        </w:numPr>
        <w:ind w:left="600"/>
      </w:pPr>
      <w:r>
        <w:rPr>
          <w:color w:val="000000"/>
        </w:rPr>
        <w:t>In the Choose Commands from drop down, select All Commands.</w:t>
      </w:r>
    </w:p>
    <w:p w14:paraId="73DCEDDA" w14:textId="77777777" w:rsidR="00F05DB1" w:rsidRDefault="00241FB0">
      <w:pPr>
        <w:pStyle w:val="li"/>
        <w:numPr>
          <w:ilvl w:val="0"/>
          <w:numId w:val="3"/>
        </w:numPr>
        <w:ind w:left="600"/>
      </w:pPr>
      <w:r>
        <w:rPr>
          <w:color w:val="000000"/>
        </w:rPr>
        <w:t>Select “Templates” from the alphabetical list and click the “Add” button between the two lists. This adds “Templates” to the end of the list. The up and down arrows at the right side of the screen can be used to move commands within the list.</w:t>
      </w:r>
    </w:p>
    <w:p w14:paraId="7D9DC4B2" w14:textId="77777777" w:rsidR="00F05DB1" w:rsidRDefault="00241FB0">
      <w:pPr>
        <w:pStyle w:val="li"/>
        <w:numPr>
          <w:ilvl w:val="0"/>
          <w:numId w:val="3"/>
        </w:numPr>
        <w:spacing w:after="268"/>
        <w:ind w:left="600"/>
      </w:pPr>
      <w:r>
        <w:rPr>
          <w:color w:val="000000"/>
        </w:rPr>
        <w:t>Click the Templates button on the QAT and go through the routine discussed above to attach the template.</w:t>
      </w:r>
    </w:p>
    <w:p w14:paraId="288FCE49" w14:textId="77777777" w:rsidR="00F05DB1" w:rsidRDefault="00276493">
      <w:pPr>
        <w:pStyle w:val="h2Heading2"/>
        <w:jc w:val="center"/>
      </w:pPr>
      <w:r>
        <w:fldChar w:fldCharType="begin"/>
      </w:r>
      <w:r w:rsidR="00241FB0">
        <w:instrText xml:space="preserve"> XE "Screen Tips (BANA Template)" </w:instrText>
      </w:r>
      <w:r>
        <w:fldChar w:fldCharType="end"/>
      </w:r>
      <w:r w:rsidR="00241FB0">
        <w:rPr>
          <w:color w:val="000000"/>
        </w:rPr>
        <w:t>ScreenTips</w:t>
      </w:r>
    </w:p>
    <w:p w14:paraId="2FE99678" w14:textId="77777777" w:rsidR="00F05DB1" w:rsidRDefault="00241FB0">
      <w:pPr>
        <w:pStyle w:val="p"/>
      </w:pPr>
      <w:r>
        <w:rPr>
          <w:color w:val="000000"/>
        </w:rPr>
        <w:t>A ScreenTip appears with each button as long as Word is configured to see ScreenTips.</w:t>
      </w:r>
    </w:p>
    <w:p w14:paraId="2F3E4C2B" w14:textId="77777777" w:rsidR="00F05DB1" w:rsidRDefault="00241FB0">
      <w:pPr>
        <w:pStyle w:val="p"/>
      </w:pPr>
      <w:r>
        <w:rPr>
          <w:rStyle w:val="spanspan"/>
        </w:rPr>
        <w:t>Word 2003:</w:t>
      </w:r>
      <w:r>
        <w:rPr>
          <w:rStyle w:val="spanspan1"/>
        </w:rPr>
        <w:t xml:space="preserve"> </w:t>
      </w:r>
      <w:r>
        <w:rPr>
          <w:color w:val="000000"/>
        </w:rPr>
        <w:t>Tools | Customize | Options | Other | Show ScreenTips on toolbars is checked. Shortcut keystrokes are shown if Show shortcut keys in ScreenTips is checked.</w:t>
      </w:r>
    </w:p>
    <w:p w14:paraId="03FCC78B" w14:textId="77777777" w:rsidR="00F05DB1" w:rsidRDefault="00866508">
      <w:pPr>
        <w:pStyle w:val="pNormalBlockIndent"/>
        <w:jc w:val="center"/>
      </w:pPr>
      <w:r>
        <w:rPr>
          <w:noProof/>
          <w:lang w:val="en-US" w:eastAsia="en-US"/>
        </w:rPr>
        <w:lastRenderedPageBreak/>
        <w:drawing>
          <wp:inline distT="0" distB="0" distL="0" distR="0" wp14:anchorId="30E4F046" wp14:editId="59E27E80">
            <wp:extent cx="3668395" cy="3434080"/>
            <wp:effectExtent l="0" t="0" r="0" b="0"/>
            <wp:docPr id="6" name="Picture 6" descr="Word 2003 Customize dialog for showing ScreenTi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Word 2003 Customize dialog for showing ScreenTips"/>
                    <pic:cNvPicPr preferRelativeResize="0">
                      <a:picLocks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668395" cy="3434080"/>
                    </a:xfrm>
                    <a:prstGeom prst="rect">
                      <a:avLst/>
                    </a:prstGeom>
                    <a:solidFill>
                      <a:srgbClr val="FFFFFF"/>
                    </a:solidFill>
                    <a:ln>
                      <a:noFill/>
                    </a:ln>
                  </pic:spPr>
                </pic:pic>
              </a:graphicData>
            </a:graphic>
          </wp:inline>
        </w:drawing>
      </w:r>
    </w:p>
    <w:p w14:paraId="137FE2A3" w14:textId="77777777" w:rsidR="00F05DB1" w:rsidRDefault="00241FB0">
      <w:pPr>
        <w:pStyle w:val="p"/>
      </w:pPr>
      <w:r>
        <w:rPr>
          <w:rStyle w:val="spanspan"/>
        </w:rPr>
        <w:t>Word 2007:</w:t>
      </w:r>
      <w:r>
        <w:rPr>
          <w:rStyle w:val="spanspan1"/>
        </w:rPr>
        <w:t xml:space="preserve"> </w:t>
      </w:r>
      <w:r>
        <w:rPr>
          <w:color w:val="000000"/>
        </w:rPr>
        <w:t>Office Button | Word Options | Popular | Top options for working with Word | ScreenTip style: “Show feature description in ScreenTips”</w:t>
      </w:r>
    </w:p>
    <w:p w14:paraId="2C26311A" w14:textId="77777777" w:rsidR="00F05DB1" w:rsidRDefault="00866508">
      <w:pPr>
        <w:pStyle w:val="pNormalBlockIndent"/>
        <w:jc w:val="center"/>
      </w:pPr>
      <w:r>
        <w:rPr>
          <w:noProof/>
          <w:lang w:val="en-US" w:eastAsia="en-US"/>
        </w:rPr>
        <w:drawing>
          <wp:inline distT="0" distB="0" distL="0" distR="0" wp14:anchorId="611BE2DE" wp14:editId="05DB4DD9">
            <wp:extent cx="5337810" cy="2530475"/>
            <wp:effectExtent l="0" t="0" r="0" b="0"/>
            <wp:docPr id="7" name="Picture 7" descr="Word 2007 Word Options, Popular dialog showing ScreenTip style set for &quot;show feature descriptions in ScreenTips.&quo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Word 2007 Word Options, Popular dialog showing ScreenTip style set for &quot;show feature descriptions in ScreenTips.&quot;"/>
                    <pic:cNvPicPr preferRelativeResize="0">
                      <a:picLocks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5337810" cy="2530475"/>
                    </a:xfrm>
                    <a:prstGeom prst="rect">
                      <a:avLst/>
                    </a:prstGeom>
                    <a:solidFill>
                      <a:srgbClr val="FFFFFF"/>
                    </a:solidFill>
                    <a:ln>
                      <a:noFill/>
                    </a:ln>
                  </pic:spPr>
                </pic:pic>
              </a:graphicData>
            </a:graphic>
          </wp:inline>
        </w:drawing>
      </w:r>
    </w:p>
    <w:p w14:paraId="50367A87" w14:textId="77777777" w:rsidR="00F05DB1" w:rsidRDefault="00241FB0">
      <w:pPr>
        <w:pStyle w:val="p"/>
      </w:pPr>
      <w:r>
        <w:rPr>
          <w:color w:val="000000"/>
        </w:rPr>
        <w:t>Office Button | Word Options | Advanced | Display | Show shortcut keys in ScreenTips</w:t>
      </w:r>
    </w:p>
    <w:p w14:paraId="55075CD7" w14:textId="77777777" w:rsidR="00F05DB1" w:rsidRDefault="00866508">
      <w:pPr>
        <w:pStyle w:val="pNormalBlockIndent"/>
        <w:jc w:val="center"/>
      </w:pPr>
      <w:r>
        <w:rPr>
          <w:noProof/>
          <w:lang w:val="en-US" w:eastAsia="en-US"/>
        </w:rPr>
        <w:lastRenderedPageBreak/>
        <w:drawing>
          <wp:inline distT="0" distB="0" distL="0" distR="0" wp14:anchorId="49462039" wp14:editId="224F12DC">
            <wp:extent cx="5327015" cy="2700655"/>
            <wp:effectExtent l="0" t="0" r="0" b="0"/>
            <wp:docPr id="8" name="Picture 8" descr="Word 2007 Word Options, Advanced, Display dialog showing &quot;Show shortcut keys in ScreenTips&quot; che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Word 2007 Word Options, Advanced, Display dialog showing &quot;Show shortcut keys in ScreenTips&quot; checked"/>
                    <pic:cNvPicPr preferRelativeResize="0">
                      <a:picLocks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27015" cy="2700655"/>
                    </a:xfrm>
                    <a:prstGeom prst="rect">
                      <a:avLst/>
                    </a:prstGeom>
                    <a:solidFill>
                      <a:srgbClr val="FFFFFF"/>
                    </a:solidFill>
                    <a:ln>
                      <a:noFill/>
                    </a:ln>
                  </pic:spPr>
                </pic:pic>
              </a:graphicData>
            </a:graphic>
          </wp:inline>
        </w:drawing>
      </w:r>
    </w:p>
    <w:p w14:paraId="16818F1B" w14:textId="77777777" w:rsidR="00F05DB1" w:rsidRDefault="00241FB0">
      <w:pPr>
        <w:pStyle w:val="p"/>
      </w:pPr>
      <w:r>
        <w:rPr>
          <w:rStyle w:val="spanspan"/>
        </w:rPr>
        <w:t>Word 2010/2013</w:t>
      </w:r>
      <w:commentRangeStart w:id="15"/>
      <w:r w:rsidR="0067220E">
        <w:rPr>
          <w:rStyle w:val="spanspan"/>
        </w:rPr>
        <w:t>/2016</w:t>
      </w:r>
      <w:commentRangeEnd w:id="15"/>
      <w:r w:rsidR="0067220E">
        <w:rPr>
          <w:rStyle w:val="CommentReference"/>
          <w:rFonts w:ascii="'Arial Unicode MS'" w:hAnsi="'Arial Unicode MS'" w:cs="'Arial Unicode MS'"/>
        </w:rPr>
        <w:commentReference w:id="15"/>
      </w:r>
      <w:r>
        <w:rPr>
          <w:rStyle w:val="spanspan"/>
        </w:rPr>
        <w:t>:</w:t>
      </w:r>
      <w:r>
        <w:rPr>
          <w:rStyle w:val="spanspan1"/>
        </w:rPr>
        <w:t xml:space="preserve"> </w:t>
      </w:r>
      <w:r>
        <w:rPr>
          <w:color w:val="000000"/>
        </w:rPr>
        <w:t>The navigation to these items are different than Word 2007, but the options to be selected are the same.</w:t>
      </w:r>
    </w:p>
    <w:p w14:paraId="035BC0F9" w14:textId="77777777" w:rsidR="00F05DB1" w:rsidRDefault="00241FB0">
      <w:pPr>
        <w:pStyle w:val="p"/>
      </w:pPr>
      <w:r>
        <w:rPr>
          <w:color w:val="000000"/>
        </w:rPr>
        <w:t>File | Options | General | Use Interface options | ScreenTip style: “Show feature description in ScreenTips”</w:t>
      </w:r>
    </w:p>
    <w:p w14:paraId="7206D2D7" w14:textId="77777777" w:rsidR="00F05DB1" w:rsidRDefault="00241FB0">
      <w:pPr>
        <w:pStyle w:val="p"/>
      </w:pPr>
      <w:r>
        <w:rPr>
          <w:color w:val="000000"/>
        </w:rPr>
        <w:t>File | Options | Advanced | Display | Show shortcut keys in ScreenTips</w:t>
      </w:r>
    </w:p>
    <w:p w14:paraId="0AD37FC4" w14:textId="77777777" w:rsidR="00F05DB1" w:rsidRDefault="00276493">
      <w:pPr>
        <w:pStyle w:val="h2Heading2"/>
        <w:jc w:val="center"/>
      </w:pPr>
      <w:r>
        <w:fldChar w:fldCharType="begin"/>
      </w:r>
      <w:r w:rsidR="00241FB0">
        <w:instrText xml:space="preserve"> XE "Toolbars (BANA Template)" </w:instrText>
      </w:r>
      <w:r>
        <w:fldChar w:fldCharType="end"/>
      </w:r>
      <w:r w:rsidR="00241FB0">
        <w:rPr>
          <w:color w:val="000000"/>
        </w:rPr>
        <w:t>Toolbars</w:t>
      </w:r>
    </w:p>
    <w:p w14:paraId="6ED926D7" w14:textId="77777777" w:rsidR="00F05DB1" w:rsidRDefault="00241FB0">
      <w:pPr>
        <w:pStyle w:val="p"/>
      </w:pPr>
      <w:r>
        <w:rPr>
          <w:rStyle w:val="spanspan"/>
        </w:rPr>
        <w:t>Word 2003:</w:t>
      </w:r>
      <w:r>
        <w:rPr>
          <w:rStyle w:val="spanspan1"/>
        </w:rPr>
        <w:t xml:space="preserve"> </w:t>
      </w:r>
      <w:r>
        <w:rPr>
          <w:color w:val="000000"/>
        </w:rPr>
        <w:t>Three toolbars are added to the toolbar area when the BANA template is active.</w:t>
      </w:r>
    </w:p>
    <w:p w14:paraId="1BB3FF7E" w14:textId="77777777" w:rsidR="00F05DB1" w:rsidRDefault="00866508">
      <w:pPr>
        <w:pStyle w:val="p"/>
        <w:jc w:val="center"/>
      </w:pPr>
      <w:r>
        <w:rPr>
          <w:noProof/>
          <w:lang w:val="en-US" w:eastAsia="en-US"/>
        </w:rPr>
        <w:drawing>
          <wp:inline distT="0" distB="0" distL="0" distR="0" wp14:anchorId="4E9347D4" wp14:editId="03377BEB">
            <wp:extent cx="5486400" cy="520700"/>
            <wp:effectExtent l="0" t="0" r="0" b="0"/>
            <wp:docPr id="9" name="Picture 9" descr="Word 2003 BANA template tool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Word 2003 BANA template toolbars"/>
                    <pic:cNvPicPr preferRelativeResize="0">
                      <a:picLocks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5486400" cy="520700"/>
                    </a:xfrm>
                    <a:prstGeom prst="rect">
                      <a:avLst/>
                    </a:prstGeom>
                    <a:solidFill>
                      <a:srgbClr val="FFFFFF"/>
                    </a:solidFill>
                    <a:ln>
                      <a:noFill/>
                    </a:ln>
                  </pic:spPr>
                </pic:pic>
              </a:graphicData>
            </a:graphic>
          </wp:inline>
        </w:drawing>
      </w:r>
    </w:p>
    <w:p w14:paraId="635D4223" w14:textId="77777777" w:rsidR="00F05DB1" w:rsidRDefault="00241FB0">
      <w:pPr>
        <w:pStyle w:val="p"/>
      </w:pPr>
      <w:r>
        <w:rPr>
          <w:rStyle w:val="spanspan"/>
        </w:rPr>
        <w:t>Word 2007/2010/2013</w:t>
      </w:r>
      <w:commentRangeStart w:id="16"/>
      <w:r w:rsidR="0067220E">
        <w:rPr>
          <w:rStyle w:val="spanspan"/>
        </w:rPr>
        <w:t>/2016</w:t>
      </w:r>
      <w:commentRangeEnd w:id="16"/>
      <w:r w:rsidR="0067220E">
        <w:rPr>
          <w:rStyle w:val="CommentReference"/>
          <w:rFonts w:ascii="'Arial Unicode MS'" w:hAnsi="'Arial Unicode MS'" w:cs="'Arial Unicode MS'"/>
        </w:rPr>
        <w:commentReference w:id="16"/>
      </w:r>
      <w:r>
        <w:rPr>
          <w:rStyle w:val="spanspan"/>
        </w:rPr>
        <w:t>:</w:t>
      </w:r>
      <w:r>
        <w:rPr>
          <w:rStyle w:val="spanspan1"/>
        </w:rPr>
        <w:t xml:space="preserve"> </w:t>
      </w:r>
      <w:r>
        <w:rPr>
          <w:color w:val="000000"/>
        </w:rPr>
        <w:t>The toolbars appear in the Add-Ins tab.</w:t>
      </w:r>
    </w:p>
    <w:p w14:paraId="0BBF2FDB" w14:textId="77777777" w:rsidR="00F05DB1" w:rsidRDefault="00866508">
      <w:pPr>
        <w:pStyle w:val="p"/>
      </w:pPr>
      <w:r>
        <w:rPr>
          <w:noProof/>
          <w:lang w:val="en-US" w:eastAsia="en-US"/>
        </w:rPr>
        <w:drawing>
          <wp:inline distT="0" distB="0" distL="0" distR="0" wp14:anchorId="02998911" wp14:editId="572C0879">
            <wp:extent cx="5486400" cy="701675"/>
            <wp:effectExtent l="0" t="0" r="0" b="0"/>
            <wp:docPr id="10" name="Picture 10" descr="Word 2007/2010/2013 Add-Ins tab with the BANA template toolba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Word 2007/2010/2013 Add-Ins tab with the BANA template toolbars"/>
                    <pic:cNvPicPr preferRelativeResize="0">
                      <a:picLocks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5486400" cy="701675"/>
                    </a:xfrm>
                    <a:prstGeom prst="rect">
                      <a:avLst/>
                    </a:prstGeom>
                    <a:solidFill>
                      <a:srgbClr val="FFFFFF"/>
                    </a:solidFill>
                    <a:ln>
                      <a:noFill/>
                    </a:ln>
                  </pic:spPr>
                </pic:pic>
              </a:graphicData>
            </a:graphic>
          </wp:inline>
        </w:drawing>
      </w:r>
    </w:p>
    <w:p w14:paraId="409B90B1" w14:textId="77777777" w:rsidR="00F05DB1" w:rsidRDefault="00276493">
      <w:pPr>
        <w:pStyle w:val="h2Heading2"/>
        <w:jc w:val="center"/>
      </w:pPr>
      <w:r>
        <w:fldChar w:fldCharType="begin"/>
      </w:r>
      <w:r w:rsidR="00241FB0">
        <w:instrText xml:space="preserve"> XE "Styles" </w:instrText>
      </w:r>
      <w:r>
        <w:fldChar w:fldCharType="end"/>
      </w:r>
      <w:r w:rsidR="00241FB0">
        <w:rPr>
          <w:color w:val="000000"/>
        </w:rPr>
        <w:t xml:space="preserve">Using Styles and </w:t>
      </w:r>
      <w:r>
        <w:fldChar w:fldCharType="begin"/>
      </w:r>
      <w:r w:rsidR="00241FB0">
        <w:instrText xml:space="preserve"> XE "shortcut keys (BANA Template)" </w:instrText>
      </w:r>
      <w:r>
        <w:fldChar w:fldCharType="end"/>
      </w:r>
      <w:r w:rsidR="00241FB0">
        <w:rPr>
          <w:color w:val="000000"/>
        </w:rPr>
        <w:t>Shortcut Keys</w:t>
      </w:r>
    </w:p>
    <w:p w14:paraId="2B0AAF9E" w14:textId="77777777" w:rsidR="00F05DB1" w:rsidRDefault="00241FB0">
      <w:pPr>
        <w:pStyle w:val="p"/>
      </w:pPr>
      <w:r>
        <w:rPr>
          <w:color w:val="000000"/>
        </w:rPr>
        <w:t>Besides using a mouse, styles can be accessed with shortcut keys.</w:t>
      </w:r>
    </w:p>
    <w:p w14:paraId="540007A8" w14:textId="77777777" w:rsidR="00F05DB1" w:rsidRDefault="00241FB0">
      <w:pPr>
        <w:pStyle w:val="p"/>
      </w:pPr>
      <w:r>
        <w:rPr>
          <w:color w:val="000000"/>
        </w:rPr>
        <w:t xml:space="preserve">Some styles have shortcut keystrokes already assigned, so the style can be applied within the document by pressing the shortcut. For example, the shortcut keystroke for </w:t>
      </w:r>
      <w:r>
        <w:rPr>
          <w:rStyle w:val="spanspan1"/>
        </w:rPr>
        <w:t>Heading 1</w:t>
      </w:r>
      <w:r>
        <w:rPr>
          <w:color w:val="000000"/>
        </w:rPr>
        <w:t xml:space="preserve"> is </w:t>
      </w:r>
      <w:r>
        <w:rPr>
          <w:rStyle w:val="spanspan1"/>
        </w:rPr>
        <w:t>Alt+Ctrl+1</w:t>
      </w:r>
      <w:r>
        <w:rPr>
          <w:color w:val="000000"/>
        </w:rPr>
        <w:t>.</w:t>
      </w:r>
    </w:p>
    <w:p w14:paraId="203287E8" w14:textId="77777777" w:rsidR="00F05DB1" w:rsidRDefault="00241FB0">
      <w:pPr>
        <w:pStyle w:val="li"/>
        <w:numPr>
          <w:ilvl w:val="0"/>
          <w:numId w:val="4"/>
        </w:numPr>
        <w:spacing w:before="268"/>
        <w:ind w:left="600"/>
      </w:pPr>
      <w:proofErr w:type="spellStart"/>
      <w:r>
        <w:rPr>
          <w:color w:val="000000"/>
        </w:rPr>
        <w:lastRenderedPageBreak/>
        <w:t>CBC+Inline</w:t>
      </w:r>
      <w:proofErr w:type="spellEnd"/>
      <w:r>
        <w:rPr>
          <w:color w:val="000000"/>
        </w:rPr>
        <w:t xml:space="preserve">: </w:t>
      </w:r>
      <w:proofErr w:type="spellStart"/>
      <w:r>
        <w:rPr>
          <w:color w:val="000000"/>
        </w:rPr>
        <w:t>Alt+Ctrl+Shift+c</w:t>
      </w:r>
      <w:proofErr w:type="spellEnd"/>
    </w:p>
    <w:p w14:paraId="4D949AE2" w14:textId="77777777" w:rsidR="00F05DB1" w:rsidRDefault="00241FB0">
      <w:pPr>
        <w:pStyle w:val="li"/>
        <w:numPr>
          <w:ilvl w:val="0"/>
          <w:numId w:val="4"/>
        </w:numPr>
        <w:ind w:left="600"/>
      </w:pPr>
      <w:proofErr w:type="spellStart"/>
      <w:r>
        <w:rPr>
          <w:color w:val="000000"/>
        </w:rPr>
        <w:t>Centered</w:t>
      </w:r>
      <w:proofErr w:type="spellEnd"/>
      <w:r>
        <w:rPr>
          <w:color w:val="000000"/>
        </w:rPr>
        <w:t xml:space="preserve">: </w:t>
      </w:r>
      <w:proofErr w:type="spellStart"/>
      <w:r>
        <w:rPr>
          <w:color w:val="000000"/>
        </w:rPr>
        <w:t>Ctrl+e</w:t>
      </w:r>
      <w:proofErr w:type="spellEnd"/>
    </w:p>
    <w:p w14:paraId="5906B481" w14:textId="77777777" w:rsidR="00F05DB1" w:rsidRDefault="00241FB0">
      <w:pPr>
        <w:pStyle w:val="li"/>
        <w:numPr>
          <w:ilvl w:val="0"/>
          <w:numId w:val="4"/>
        </w:numPr>
        <w:ind w:left="600"/>
      </w:pPr>
      <w:r>
        <w:rPr>
          <w:color w:val="000000"/>
        </w:rPr>
        <w:t xml:space="preserve">Exact Translation: </w:t>
      </w:r>
      <w:proofErr w:type="spellStart"/>
      <w:r>
        <w:rPr>
          <w:color w:val="000000"/>
        </w:rPr>
        <w:t>Alt+Ctrl+Shift+e</w:t>
      </w:r>
      <w:proofErr w:type="spellEnd"/>
    </w:p>
    <w:p w14:paraId="7147A1FC" w14:textId="77777777" w:rsidR="00F05DB1" w:rsidRDefault="00241FB0">
      <w:pPr>
        <w:pStyle w:val="li"/>
        <w:numPr>
          <w:ilvl w:val="0"/>
          <w:numId w:val="4"/>
        </w:numPr>
        <w:ind w:left="600"/>
      </w:pPr>
      <w:r>
        <w:rPr>
          <w:color w:val="000000"/>
        </w:rPr>
        <w:t xml:space="preserve">French: </w:t>
      </w:r>
      <w:proofErr w:type="spellStart"/>
      <w:r>
        <w:rPr>
          <w:color w:val="000000"/>
        </w:rPr>
        <w:t>Alt+Ctrl+Shift+f</w:t>
      </w:r>
      <w:proofErr w:type="spellEnd"/>
    </w:p>
    <w:p w14:paraId="641E3AAE" w14:textId="77777777" w:rsidR="00F05DB1" w:rsidRDefault="00241FB0">
      <w:pPr>
        <w:pStyle w:val="li"/>
        <w:numPr>
          <w:ilvl w:val="0"/>
          <w:numId w:val="4"/>
        </w:numPr>
        <w:ind w:left="600"/>
      </w:pPr>
      <w:r>
        <w:rPr>
          <w:color w:val="000000"/>
        </w:rPr>
        <w:t xml:space="preserve">German: </w:t>
      </w:r>
      <w:proofErr w:type="spellStart"/>
      <w:r>
        <w:rPr>
          <w:color w:val="000000"/>
        </w:rPr>
        <w:t>Alt+Ctrl+Shift+g</w:t>
      </w:r>
      <w:proofErr w:type="spellEnd"/>
    </w:p>
    <w:p w14:paraId="76BE020B" w14:textId="77777777" w:rsidR="00F05DB1" w:rsidRDefault="00241FB0">
      <w:pPr>
        <w:pStyle w:val="li"/>
        <w:numPr>
          <w:ilvl w:val="0"/>
          <w:numId w:val="4"/>
        </w:numPr>
        <w:ind w:left="600"/>
      </w:pPr>
      <w:r>
        <w:rPr>
          <w:color w:val="000000"/>
        </w:rPr>
        <w:t xml:space="preserve">Guide Word: </w:t>
      </w:r>
      <w:proofErr w:type="spellStart"/>
      <w:r>
        <w:rPr>
          <w:color w:val="000000"/>
        </w:rPr>
        <w:t>Alt+Ctrl+Shift+w</w:t>
      </w:r>
      <w:proofErr w:type="spellEnd"/>
    </w:p>
    <w:p w14:paraId="72616238" w14:textId="77777777" w:rsidR="00F05DB1" w:rsidRDefault="00241FB0">
      <w:pPr>
        <w:pStyle w:val="li"/>
        <w:numPr>
          <w:ilvl w:val="0"/>
          <w:numId w:val="4"/>
        </w:numPr>
        <w:ind w:left="600"/>
      </w:pPr>
      <w:r>
        <w:rPr>
          <w:color w:val="000000"/>
        </w:rPr>
        <w:t xml:space="preserve">Guide Dots: </w:t>
      </w:r>
      <w:proofErr w:type="spellStart"/>
      <w:r>
        <w:rPr>
          <w:color w:val="000000"/>
        </w:rPr>
        <w:t>Alt+Ctrl+Shift+d</w:t>
      </w:r>
      <w:proofErr w:type="spellEnd"/>
    </w:p>
    <w:p w14:paraId="1D01F2DC" w14:textId="77777777" w:rsidR="00F05DB1" w:rsidRDefault="00241FB0">
      <w:pPr>
        <w:pStyle w:val="li"/>
        <w:numPr>
          <w:ilvl w:val="0"/>
          <w:numId w:val="4"/>
        </w:numPr>
        <w:ind w:left="600"/>
      </w:pPr>
      <w:r>
        <w:rPr>
          <w:color w:val="000000"/>
        </w:rPr>
        <w:t>Heading 1: Alt+Ctrl+1</w:t>
      </w:r>
    </w:p>
    <w:p w14:paraId="6ECEA6C7" w14:textId="77777777" w:rsidR="00F05DB1" w:rsidRDefault="00241FB0">
      <w:pPr>
        <w:pStyle w:val="li"/>
        <w:numPr>
          <w:ilvl w:val="0"/>
          <w:numId w:val="4"/>
        </w:numPr>
        <w:ind w:left="600"/>
      </w:pPr>
      <w:r>
        <w:rPr>
          <w:color w:val="000000"/>
        </w:rPr>
        <w:t>Heading 2: Alt+Ctrl+2</w:t>
      </w:r>
    </w:p>
    <w:p w14:paraId="08E11DBA" w14:textId="77777777" w:rsidR="00F05DB1" w:rsidRDefault="00241FB0">
      <w:pPr>
        <w:pStyle w:val="li"/>
        <w:numPr>
          <w:ilvl w:val="0"/>
          <w:numId w:val="4"/>
        </w:numPr>
        <w:ind w:left="600"/>
      </w:pPr>
      <w:r>
        <w:rPr>
          <w:color w:val="000000"/>
        </w:rPr>
        <w:t>Heading 3: Alt+Ctrl+3</w:t>
      </w:r>
    </w:p>
    <w:p w14:paraId="3F3E1EBE" w14:textId="77777777" w:rsidR="00F05DB1" w:rsidRDefault="00241FB0">
      <w:pPr>
        <w:pStyle w:val="li"/>
        <w:numPr>
          <w:ilvl w:val="0"/>
          <w:numId w:val="4"/>
        </w:numPr>
        <w:ind w:left="600"/>
      </w:pPr>
      <w:r>
        <w:rPr>
          <w:color w:val="000000"/>
        </w:rPr>
        <w:t xml:space="preserve">Italian: </w:t>
      </w:r>
      <w:proofErr w:type="spellStart"/>
      <w:r>
        <w:rPr>
          <w:color w:val="000000"/>
        </w:rPr>
        <w:t>Alt+Ctrl+Shift+i</w:t>
      </w:r>
      <w:proofErr w:type="spellEnd"/>
    </w:p>
    <w:p w14:paraId="4D2E4560" w14:textId="77777777" w:rsidR="00F05DB1" w:rsidRDefault="00241FB0">
      <w:pPr>
        <w:pStyle w:val="li"/>
        <w:numPr>
          <w:ilvl w:val="0"/>
          <w:numId w:val="4"/>
        </w:numPr>
        <w:ind w:left="600"/>
      </w:pPr>
      <w:r>
        <w:rPr>
          <w:color w:val="000000"/>
        </w:rPr>
        <w:t xml:space="preserve">Latin: </w:t>
      </w:r>
      <w:proofErr w:type="spellStart"/>
      <w:r>
        <w:rPr>
          <w:color w:val="000000"/>
        </w:rPr>
        <w:t>Alt+Ctrl+Shift+l</w:t>
      </w:r>
      <w:proofErr w:type="spellEnd"/>
    </w:p>
    <w:p w14:paraId="0328525D" w14:textId="77777777" w:rsidR="00F05DB1" w:rsidRDefault="00241FB0">
      <w:pPr>
        <w:pStyle w:val="li"/>
        <w:numPr>
          <w:ilvl w:val="0"/>
          <w:numId w:val="4"/>
        </w:numPr>
        <w:ind w:left="600"/>
      </w:pPr>
      <w:r>
        <w:rPr>
          <w:color w:val="000000"/>
        </w:rPr>
        <w:t xml:space="preserve">Line </w:t>
      </w:r>
      <w:proofErr w:type="spellStart"/>
      <w:r>
        <w:rPr>
          <w:color w:val="000000"/>
        </w:rPr>
        <w:t>Nums</w:t>
      </w:r>
      <w:proofErr w:type="spellEnd"/>
      <w:r>
        <w:rPr>
          <w:color w:val="000000"/>
        </w:rPr>
        <w:t xml:space="preserve">: </w:t>
      </w:r>
      <w:proofErr w:type="spellStart"/>
      <w:r>
        <w:rPr>
          <w:color w:val="000000"/>
        </w:rPr>
        <w:t>Alt+Ctrl+Shift+n</w:t>
      </w:r>
      <w:proofErr w:type="spellEnd"/>
    </w:p>
    <w:p w14:paraId="3CEC6F22" w14:textId="77777777" w:rsidR="00F05DB1" w:rsidRDefault="00241FB0">
      <w:pPr>
        <w:pStyle w:val="li"/>
        <w:numPr>
          <w:ilvl w:val="0"/>
          <w:numId w:val="4"/>
        </w:numPr>
        <w:ind w:left="600"/>
      </w:pPr>
      <w:r>
        <w:rPr>
          <w:color w:val="000000"/>
        </w:rPr>
        <w:t xml:space="preserve">Textbook Reference Page Number Nemeth: </w:t>
      </w:r>
      <w:proofErr w:type="spellStart"/>
      <w:r>
        <w:rPr>
          <w:color w:val="000000"/>
        </w:rPr>
        <w:t>Alt+Shift+Enter</w:t>
      </w:r>
      <w:proofErr w:type="spellEnd"/>
    </w:p>
    <w:p w14:paraId="557051C8" w14:textId="77777777" w:rsidR="00F05DB1" w:rsidRDefault="00241FB0">
      <w:pPr>
        <w:pStyle w:val="li"/>
        <w:numPr>
          <w:ilvl w:val="0"/>
          <w:numId w:val="4"/>
        </w:numPr>
        <w:ind w:left="600"/>
      </w:pPr>
      <w:r>
        <w:rPr>
          <w:color w:val="000000"/>
        </w:rPr>
        <w:t xml:space="preserve">Reference Textbook Page Number Nemeth Embed: </w:t>
      </w:r>
      <w:proofErr w:type="spellStart"/>
      <w:r>
        <w:rPr>
          <w:color w:val="000000"/>
        </w:rPr>
        <w:t>Alt+Ctrl+Shift+m</w:t>
      </w:r>
      <w:proofErr w:type="spellEnd"/>
    </w:p>
    <w:p w14:paraId="50FE3BC0" w14:textId="77777777" w:rsidR="00F05DB1" w:rsidRDefault="00241FB0">
      <w:pPr>
        <w:pStyle w:val="li"/>
        <w:numPr>
          <w:ilvl w:val="0"/>
          <w:numId w:val="4"/>
        </w:numPr>
        <w:ind w:left="600"/>
      </w:pPr>
      <w:r>
        <w:rPr>
          <w:color w:val="000000"/>
        </w:rPr>
        <w:t xml:space="preserve">Textbook Reference Page Number: </w:t>
      </w:r>
      <w:proofErr w:type="spellStart"/>
      <w:r>
        <w:rPr>
          <w:color w:val="000000"/>
        </w:rPr>
        <w:t>Alt+Enter</w:t>
      </w:r>
      <w:proofErr w:type="spellEnd"/>
    </w:p>
    <w:p w14:paraId="44470346" w14:textId="77777777" w:rsidR="00F05DB1" w:rsidRDefault="00241FB0">
      <w:pPr>
        <w:pStyle w:val="li"/>
        <w:numPr>
          <w:ilvl w:val="0"/>
          <w:numId w:val="4"/>
        </w:numPr>
        <w:ind w:left="600"/>
      </w:pPr>
      <w:r>
        <w:rPr>
          <w:color w:val="000000"/>
        </w:rPr>
        <w:t xml:space="preserve">Textbook Reference Page Number Embed: </w:t>
      </w:r>
      <w:proofErr w:type="spellStart"/>
      <w:r>
        <w:rPr>
          <w:color w:val="000000"/>
        </w:rPr>
        <w:t>Alt+Ctrl+Shift+t</w:t>
      </w:r>
      <w:proofErr w:type="spellEnd"/>
    </w:p>
    <w:p w14:paraId="73557C0D" w14:textId="77777777" w:rsidR="00F05DB1" w:rsidRDefault="00241FB0">
      <w:pPr>
        <w:pStyle w:val="li"/>
        <w:numPr>
          <w:ilvl w:val="0"/>
          <w:numId w:val="4"/>
        </w:numPr>
        <w:ind w:left="600"/>
      </w:pPr>
      <w:r>
        <w:rPr>
          <w:color w:val="000000"/>
        </w:rPr>
        <w:t xml:space="preserve">Reset: </w:t>
      </w:r>
      <w:proofErr w:type="spellStart"/>
      <w:r>
        <w:rPr>
          <w:color w:val="000000"/>
        </w:rPr>
        <w:t>Ctrl+Space</w:t>
      </w:r>
      <w:proofErr w:type="spellEnd"/>
    </w:p>
    <w:p w14:paraId="318506F2" w14:textId="77777777" w:rsidR="00F05DB1" w:rsidRDefault="00241FB0">
      <w:pPr>
        <w:pStyle w:val="li"/>
        <w:numPr>
          <w:ilvl w:val="0"/>
          <w:numId w:val="4"/>
        </w:numPr>
        <w:ind w:left="600"/>
      </w:pPr>
      <w:r>
        <w:rPr>
          <w:color w:val="000000"/>
        </w:rPr>
        <w:t xml:space="preserve">Spanish: </w:t>
      </w:r>
      <w:proofErr w:type="spellStart"/>
      <w:r>
        <w:rPr>
          <w:color w:val="000000"/>
        </w:rPr>
        <w:t>Alt+Shift+s</w:t>
      </w:r>
      <w:proofErr w:type="spellEnd"/>
    </w:p>
    <w:p w14:paraId="57682E15" w14:textId="77777777" w:rsidR="00F05DB1" w:rsidRDefault="00241FB0">
      <w:pPr>
        <w:pStyle w:val="li"/>
        <w:numPr>
          <w:ilvl w:val="0"/>
          <w:numId w:val="4"/>
        </w:numPr>
        <w:spacing w:after="268"/>
        <w:ind w:left="600"/>
      </w:pPr>
      <w:r>
        <w:rPr>
          <w:color w:val="000000"/>
        </w:rPr>
        <w:t xml:space="preserve">Uncontracted: </w:t>
      </w:r>
      <w:proofErr w:type="spellStart"/>
      <w:r>
        <w:rPr>
          <w:color w:val="000000"/>
        </w:rPr>
        <w:t>Alt+Ctrl+Shift+u</w:t>
      </w:r>
      <w:proofErr w:type="spellEnd"/>
    </w:p>
    <w:p w14:paraId="52BCAFFF" w14:textId="77777777" w:rsidR="00F05DB1" w:rsidRDefault="00241FB0">
      <w:pPr>
        <w:pStyle w:val="p"/>
      </w:pPr>
      <w:r>
        <w:rPr>
          <w:rStyle w:val="spanspan"/>
        </w:rPr>
        <w:t>Word 2007/2010/2013</w:t>
      </w:r>
      <w:commentRangeStart w:id="17"/>
      <w:r w:rsidR="0067220E">
        <w:rPr>
          <w:rStyle w:val="spanspan"/>
        </w:rPr>
        <w:t>/2016</w:t>
      </w:r>
      <w:commentRangeEnd w:id="17"/>
      <w:r w:rsidR="0067220E">
        <w:rPr>
          <w:rStyle w:val="CommentReference"/>
          <w:rFonts w:ascii="'Arial Unicode MS'" w:hAnsi="'Arial Unicode MS'" w:cs="'Arial Unicode MS'"/>
        </w:rPr>
        <w:commentReference w:id="17"/>
      </w:r>
      <w:r>
        <w:rPr>
          <w:rStyle w:val="spanspan"/>
        </w:rPr>
        <w:t>:</w:t>
      </w:r>
      <w:r>
        <w:rPr>
          <w:rStyle w:val="spanspan1"/>
        </w:rPr>
        <w:t xml:space="preserve"> </w:t>
      </w:r>
      <w:r>
        <w:rPr>
          <w:color w:val="000000"/>
        </w:rPr>
        <w:t>Use key tips to access the BANA template menus and styles. Press Alt and follow the shortcut keys provided.</w:t>
      </w:r>
    </w:p>
    <w:p w14:paraId="2BB8B7B5" w14:textId="77777777" w:rsidR="00F05DB1" w:rsidRDefault="00866508">
      <w:pPr>
        <w:pStyle w:val="pNormalBlockIndent"/>
        <w:jc w:val="center"/>
      </w:pPr>
      <w:r>
        <w:rPr>
          <w:noProof/>
          <w:lang w:val="en-US" w:eastAsia="en-US"/>
        </w:rPr>
        <w:drawing>
          <wp:inline distT="0" distB="0" distL="0" distR="0" wp14:anchorId="4F4DFCBE" wp14:editId="7DE5E1B5">
            <wp:extent cx="5284470" cy="414655"/>
            <wp:effectExtent l="0" t="0" r="0" b="0"/>
            <wp:docPr id="11" name="Picture 11" descr="Word 2007/2010/2013 keytips activated by pressing Al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Word 2007/2010/2013 keytips activated by pressing Alt"/>
                    <pic:cNvPicPr preferRelativeResize="0">
                      <a:picLocks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5284470" cy="414655"/>
                    </a:xfrm>
                    <a:prstGeom prst="rect">
                      <a:avLst/>
                    </a:prstGeom>
                    <a:solidFill>
                      <a:srgbClr val="FFFFFF"/>
                    </a:solidFill>
                    <a:ln>
                      <a:noFill/>
                    </a:ln>
                  </pic:spPr>
                </pic:pic>
              </a:graphicData>
            </a:graphic>
          </wp:inline>
        </w:drawing>
      </w:r>
    </w:p>
    <w:p w14:paraId="686C6E12" w14:textId="77777777" w:rsidR="00F05DB1" w:rsidRDefault="00276493">
      <w:pPr>
        <w:pStyle w:val="h2Heading2"/>
        <w:jc w:val="center"/>
      </w:pPr>
      <w:r>
        <w:fldChar w:fldCharType="begin"/>
      </w:r>
      <w:r w:rsidR="00241FB0">
        <w:instrText xml:space="preserve"> XE "Styles:Toolbar (BANA)" </w:instrText>
      </w:r>
      <w:r>
        <w:fldChar w:fldCharType="end"/>
      </w:r>
      <w:r w:rsidR="00241FB0">
        <w:rPr>
          <w:color w:val="000000"/>
        </w:rPr>
        <w:t>Styles Toolbar</w:t>
      </w:r>
    </w:p>
    <w:p w14:paraId="22C7A825" w14:textId="77777777" w:rsidR="00F05DB1" w:rsidRDefault="00866508">
      <w:pPr>
        <w:pStyle w:val="p"/>
        <w:jc w:val="center"/>
      </w:pPr>
      <w:r>
        <w:rPr>
          <w:noProof/>
          <w:lang w:val="en-US" w:eastAsia="en-US"/>
        </w:rPr>
        <w:drawing>
          <wp:inline distT="0" distB="0" distL="0" distR="0" wp14:anchorId="7710D10A" wp14:editId="5B30693D">
            <wp:extent cx="5486400" cy="180975"/>
            <wp:effectExtent l="0" t="0" r="0" b="0"/>
            <wp:docPr id="12" name="Picture 12" descr="BANA Braille 2014 Styles toolbar with menu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BANA Braille 2014 Styles toolbar with menus"/>
                    <pic:cNvPicPr preferRelativeResize="0">
                      <a:picLocks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5486400" cy="180975"/>
                    </a:xfrm>
                    <a:prstGeom prst="rect">
                      <a:avLst/>
                    </a:prstGeom>
                    <a:solidFill>
                      <a:srgbClr val="FFFFFF"/>
                    </a:solidFill>
                    <a:ln>
                      <a:noFill/>
                    </a:ln>
                  </pic:spPr>
                </pic:pic>
              </a:graphicData>
            </a:graphic>
          </wp:inline>
        </w:drawing>
      </w:r>
    </w:p>
    <w:p w14:paraId="608A53BA" w14:textId="77777777" w:rsidR="00F05DB1" w:rsidRDefault="00241FB0">
      <w:pPr>
        <w:pStyle w:val="p"/>
      </w:pPr>
      <w:r>
        <w:rPr>
          <w:color w:val="000000"/>
        </w:rPr>
        <w:t>This toolbar includes menus for paragraph styles and page setups. The menus are categorized to allow faster access to a small set of related styles.</w:t>
      </w:r>
    </w:p>
    <w:p w14:paraId="35BB00EE" w14:textId="77777777" w:rsidR="00F05DB1" w:rsidRDefault="00241FB0">
      <w:pPr>
        <w:pStyle w:val="p"/>
      </w:pPr>
      <w:r>
        <w:rPr>
          <w:color w:val="000000"/>
        </w:rPr>
        <w:t xml:space="preserve">Style names are used for those who may not be as familiar with the actual indent/runover required for a particular format. The Numbered menu may be used by those who prefer to think of format in terms of the specific indent/runover, or when you </w:t>
      </w:r>
      <w:r>
        <w:rPr>
          <w:color w:val="000000"/>
        </w:rPr>
        <w:lastRenderedPageBreak/>
        <w:t xml:space="preserve">don’t want any blank lines or protection associated with another style used (for example, it may be preferable to use </w:t>
      </w:r>
      <w:r>
        <w:rPr>
          <w:rStyle w:val="spanspan"/>
        </w:rPr>
        <w:t>1-3</w:t>
      </w:r>
      <w:r>
        <w:rPr>
          <w:color w:val="000000"/>
        </w:rPr>
        <w:t xml:space="preserve"> vs. </w:t>
      </w:r>
      <w:r>
        <w:rPr>
          <w:rStyle w:val="spanspan"/>
        </w:rPr>
        <w:t>List</w:t>
      </w:r>
      <w:r>
        <w:rPr>
          <w:color w:val="000000"/>
        </w:rPr>
        <w:t>).</w:t>
      </w:r>
    </w:p>
    <w:p w14:paraId="621F75B0" w14:textId="77777777" w:rsidR="00F05DB1" w:rsidRDefault="00241FB0">
      <w:pPr>
        <w:pStyle w:val="p"/>
      </w:pPr>
      <w:r>
        <w:rPr>
          <w:color w:val="000000"/>
        </w:rPr>
        <w:t>Styles with blank lines included as part of the style:</w:t>
      </w:r>
    </w:p>
    <w:p w14:paraId="6BF2C8DC" w14:textId="77777777" w:rsidR="00F05DB1" w:rsidRDefault="00241FB0">
      <w:pPr>
        <w:pStyle w:val="li"/>
        <w:numPr>
          <w:ilvl w:val="0"/>
          <w:numId w:val="5"/>
        </w:numPr>
        <w:spacing w:before="268"/>
        <w:ind w:left="600"/>
      </w:pPr>
      <w:r>
        <w:rPr>
          <w:color w:val="000000"/>
        </w:rPr>
        <w:t xml:space="preserve"> CBC-Display: blank line before and after</w:t>
      </w:r>
    </w:p>
    <w:p w14:paraId="5C109DA6" w14:textId="77777777" w:rsidR="00F05DB1" w:rsidRDefault="00241FB0">
      <w:pPr>
        <w:pStyle w:val="li"/>
        <w:numPr>
          <w:ilvl w:val="0"/>
          <w:numId w:val="5"/>
        </w:numPr>
        <w:ind w:left="600"/>
      </w:pPr>
      <w:r>
        <w:rPr>
          <w:color w:val="000000"/>
        </w:rPr>
        <w:t xml:space="preserve"> Cross Reference: blank line before and after</w:t>
      </w:r>
    </w:p>
    <w:p w14:paraId="047CE1B8" w14:textId="77777777" w:rsidR="00F05DB1" w:rsidRDefault="00241FB0">
      <w:pPr>
        <w:pStyle w:val="li"/>
        <w:numPr>
          <w:ilvl w:val="0"/>
          <w:numId w:val="5"/>
        </w:numPr>
        <w:ind w:left="600"/>
      </w:pPr>
      <w:r>
        <w:rPr>
          <w:color w:val="000000"/>
        </w:rPr>
        <w:t xml:space="preserve"> Directions: blank line before (no blank line between Heading 2 and Directions; no blank line between Heading 3 and Directions)</w:t>
      </w:r>
    </w:p>
    <w:p w14:paraId="45EBFF59" w14:textId="77777777" w:rsidR="00F05DB1" w:rsidRDefault="00241FB0">
      <w:pPr>
        <w:pStyle w:val="li"/>
        <w:numPr>
          <w:ilvl w:val="0"/>
          <w:numId w:val="5"/>
        </w:numPr>
        <w:ind w:left="600"/>
      </w:pPr>
      <w:r>
        <w:rPr>
          <w:color w:val="000000"/>
        </w:rPr>
        <w:t xml:space="preserve"> Heading 1: blank line before and after</w:t>
      </w:r>
    </w:p>
    <w:p w14:paraId="09AFD952" w14:textId="77777777" w:rsidR="00F05DB1" w:rsidRDefault="00241FB0">
      <w:pPr>
        <w:pStyle w:val="li"/>
        <w:numPr>
          <w:ilvl w:val="0"/>
          <w:numId w:val="5"/>
        </w:numPr>
        <w:ind w:left="600"/>
      </w:pPr>
      <w:r>
        <w:rPr>
          <w:color w:val="000000"/>
        </w:rPr>
        <w:t xml:space="preserve"> Heading 2: blank line before</w:t>
      </w:r>
    </w:p>
    <w:p w14:paraId="3A30C60D" w14:textId="77777777" w:rsidR="00F05DB1" w:rsidRDefault="00241FB0">
      <w:pPr>
        <w:pStyle w:val="li"/>
        <w:numPr>
          <w:ilvl w:val="0"/>
          <w:numId w:val="5"/>
        </w:numPr>
        <w:ind w:left="600"/>
      </w:pPr>
      <w:r>
        <w:rPr>
          <w:color w:val="000000"/>
        </w:rPr>
        <w:t xml:space="preserve"> Heading 3: blank line before</w:t>
      </w:r>
    </w:p>
    <w:p w14:paraId="7C2AC174" w14:textId="77777777" w:rsidR="00F05DB1" w:rsidRDefault="00241FB0">
      <w:pPr>
        <w:pStyle w:val="li"/>
        <w:numPr>
          <w:ilvl w:val="0"/>
          <w:numId w:val="5"/>
        </w:numPr>
        <w:ind w:left="600"/>
      </w:pPr>
      <w:r>
        <w:rPr>
          <w:color w:val="000000"/>
        </w:rPr>
        <w:t xml:space="preserve"> List: blank line before and after full list (no blank line between Heading 2 and List; no blank line between Heading 3 and List)</w:t>
      </w:r>
    </w:p>
    <w:p w14:paraId="0F4C6C17" w14:textId="77777777" w:rsidR="00F05DB1" w:rsidRDefault="00241FB0">
      <w:pPr>
        <w:pStyle w:val="li"/>
        <w:numPr>
          <w:ilvl w:val="0"/>
          <w:numId w:val="5"/>
        </w:numPr>
        <w:spacing w:after="268"/>
        <w:ind w:left="600"/>
      </w:pPr>
      <w:r>
        <w:rPr>
          <w:color w:val="000000"/>
        </w:rPr>
        <w:t xml:space="preserve"> Quote: blank line before and after</w:t>
      </w:r>
    </w:p>
    <w:bookmarkStart w:id="18" w:name="1637089889"/>
    <w:p w14:paraId="01DB6608" w14:textId="77777777" w:rsidR="00F05DB1" w:rsidRDefault="00276493">
      <w:pPr>
        <w:pStyle w:val="h3Heading3"/>
        <w:jc w:val="center"/>
      </w:pPr>
      <w:r>
        <w:fldChar w:fldCharType="begin"/>
      </w:r>
      <w:r w:rsidR="00241FB0">
        <w:instrText xml:space="preserve"> XE "Body Menu (BANA)" </w:instrText>
      </w:r>
      <w:r>
        <w:fldChar w:fldCharType="end"/>
      </w:r>
      <w:r w:rsidR="00241FB0">
        <w:rPr>
          <w:color w:val="000000"/>
        </w:rPr>
        <w:t>Body Menu</w:t>
      </w:r>
    </w:p>
    <w:bookmarkEnd w:id="18"/>
    <w:p w14:paraId="58E5F2CF" w14:textId="77777777" w:rsidR="00F05DB1" w:rsidRDefault="00241FB0">
      <w:pPr>
        <w:pStyle w:val="p"/>
      </w:pPr>
      <w:r>
        <w:rPr>
          <w:color w:val="000000"/>
        </w:rPr>
        <w:t>Body Text, Left Flush, Quote, Right Flush</w:t>
      </w:r>
    </w:p>
    <w:p w14:paraId="08A0C7FF" w14:textId="77777777" w:rsidR="00F05DB1" w:rsidRDefault="00866508">
      <w:pPr>
        <w:pStyle w:val="pNormalBlockIndent"/>
        <w:jc w:val="center"/>
      </w:pPr>
      <w:r>
        <w:rPr>
          <w:noProof/>
          <w:lang w:val="en-US" w:eastAsia="en-US"/>
        </w:rPr>
        <w:drawing>
          <wp:inline distT="0" distB="0" distL="0" distR="0" wp14:anchorId="6B4225B2" wp14:editId="63AD0404">
            <wp:extent cx="1148080" cy="1190625"/>
            <wp:effectExtent l="0" t="0" r="0" b="0"/>
            <wp:docPr id="13" name="Picture 13" descr="Body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Body menu"/>
                    <pic:cNvPicPr preferRelativeResize="0">
                      <a:picLocks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1148080" cy="1190625"/>
                    </a:xfrm>
                    <a:prstGeom prst="rect">
                      <a:avLst/>
                    </a:prstGeom>
                    <a:solidFill>
                      <a:srgbClr val="FFFFFF"/>
                    </a:solidFill>
                    <a:ln>
                      <a:noFill/>
                    </a:ln>
                  </pic:spPr>
                </pic:pic>
              </a:graphicData>
            </a:graphic>
          </wp:inline>
        </w:drawing>
      </w:r>
    </w:p>
    <w:bookmarkStart w:id="19" w:name="571484368"/>
    <w:p w14:paraId="1B252F1F" w14:textId="77777777" w:rsidR="00F05DB1" w:rsidRDefault="00276493">
      <w:pPr>
        <w:pStyle w:val="h3Heading3"/>
        <w:jc w:val="center"/>
      </w:pPr>
      <w:r>
        <w:fldChar w:fldCharType="begin"/>
      </w:r>
      <w:r w:rsidR="00241FB0">
        <w:instrText xml:space="preserve"> XE "Contents Menu (BANA)" </w:instrText>
      </w:r>
      <w:r>
        <w:fldChar w:fldCharType="end"/>
      </w:r>
      <w:r w:rsidR="00241FB0">
        <w:rPr>
          <w:color w:val="000000"/>
        </w:rPr>
        <w:t>Contents Menu</w:t>
      </w:r>
    </w:p>
    <w:bookmarkEnd w:id="19"/>
    <w:p w14:paraId="7C8D758D" w14:textId="77777777" w:rsidR="00F05DB1" w:rsidRDefault="00866508">
      <w:pPr>
        <w:pStyle w:val="pNormalBlockIndent"/>
        <w:jc w:val="center"/>
      </w:pPr>
      <w:r>
        <w:rPr>
          <w:noProof/>
          <w:lang w:val="en-US" w:eastAsia="en-US"/>
        </w:rPr>
        <w:drawing>
          <wp:inline distT="0" distB="0" distL="0" distR="0" wp14:anchorId="7F7FEC16" wp14:editId="6990F1A4">
            <wp:extent cx="2637155" cy="2371090"/>
            <wp:effectExtent l="0" t="0" r="0" b="0"/>
            <wp:docPr id="14" name="Picture 14" descr="Content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Contents menu"/>
                    <pic:cNvPicPr preferRelativeResize="0">
                      <a:picLocks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2637155" cy="2371090"/>
                    </a:xfrm>
                    <a:prstGeom prst="rect">
                      <a:avLst/>
                    </a:prstGeom>
                    <a:solidFill>
                      <a:srgbClr val="FFFFFF"/>
                    </a:solidFill>
                    <a:ln>
                      <a:noFill/>
                    </a:ln>
                  </pic:spPr>
                </pic:pic>
              </a:graphicData>
            </a:graphic>
          </wp:inline>
        </w:drawing>
      </w:r>
    </w:p>
    <w:p w14:paraId="59E39264" w14:textId="77777777" w:rsidR="00F05DB1" w:rsidRDefault="00241FB0">
      <w:pPr>
        <w:pStyle w:val="p"/>
      </w:pPr>
      <w:r>
        <w:rPr>
          <w:color w:val="000000"/>
        </w:rPr>
        <w:lastRenderedPageBreak/>
        <w:t xml:space="preserve">The </w:t>
      </w:r>
      <w:proofErr w:type="spellStart"/>
      <w:r>
        <w:rPr>
          <w:color w:val="000000"/>
        </w:rPr>
        <w:t>Centered</w:t>
      </w:r>
      <w:proofErr w:type="spellEnd"/>
      <w:r>
        <w:rPr>
          <w:color w:val="000000"/>
        </w:rPr>
        <w:t xml:space="preserve"> style can be used for </w:t>
      </w:r>
      <w:proofErr w:type="spellStart"/>
      <w:r>
        <w:rPr>
          <w:color w:val="000000"/>
        </w:rPr>
        <w:t>centered</w:t>
      </w:r>
      <w:proofErr w:type="spellEnd"/>
      <w:r>
        <w:rPr>
          <w:color w:val="000000"/>
        </w:rPr>
        <w:t xml:space="preserve"> headings, such as Unit/Part, that don’t have an entry page number.</w:t>
      </w:r>
    </w:p>
    <w:p w14:paraId="0A73DD06" w14:textId="77777777" w:rsidR="00F05DB1" w:rsidRDefault="00241FB0">
      <w:pPr>
        <w:pStyle w:val="p"/>
      </w:pPr>
      <w:r>
        <w:rPr>
          <w:color w:val="000000"/>
        </w:rPr>
        <w:t xml:space="preserve">Use </w:t>
      </w:r>
      <w:proofErr w:type="spellStart"/>
      <w:r>
        <w:rPr>
          <w:color w:val="000000"/>
        </w:rPr>
        <w:t>Centered</w:t>
      </w:r>
      <w:proofErr w:type="spellEnd"/>
      <w:r>
        <w:rPr>
          <w:color w:val="000000"/>
        </w:rPr>
        <w:t xml:space="preserve"> with Guide dots when a Unit/Part heading includes an entry page number. This will keep the heading </w:t>
      </w:r>
      <w:proofErr w:type="spellStart"/>
      <w:r>
        <w:rPr>
          <w:color w:val="000000"/>
        </w:rPr>
        <w:t>centered</w:t>
      </w:r>
      <w:proofErr w:type="spellEnd"/>
      <w:r>
        <w:rPr>
          <w:color w:val="000000"/>
        </w:rPr>
        <w:t xml:space="preserve"> and allow you to use the Guide Dots character style for the page number.</w:t>
      </w:r>
    </w:p>
    <w:p w14:paraId="19F2E8BA" w14:textId="77777777" w:rsidR="00F05DB1" w:rsidRDefault="00241FB0">
      <w:pPr>
        <w:pStyle w:val="p"/>
      </w:pPr>
      <w:r>
        <w:rPr>
          <w:color w:val="000000"/>
        </w:rPr>
        <w:t>The nested list format is used for the TOC styles, and DBT now automatically adjusts the runover.</w:t>
      </w:r>
    </w:p>
    <w:p w14:paraId="16D6EE3B" w14:textId="77777777" w:rsidR="00F05DB1" w:rsidRDefault="00241FB0">
      <w:pPr>
        <w:pStyle w:val="p"/>
      </w:pPr>
      <w:r>
        <w:rPr>
          <w:color w:val="000000"/>
        </w:rPr>
        <w:t xml:space="preserve">The </w:t>
      </w:r>
      <w:commentRangeStart w:id="20"/>
      <w:r w:rsidRPr="0067220E">
        <w:rPr>
          <w:b/>
          <w:color w:val="000000"/>
        </w:rPr>
        <w:t>Codes for First and Last Lines</w:t>
      </w:r>
      <w:commentRangeEnd w:id="20"/>
      <w:r w:rsidR="0067220E">
        <w:rPr>
          <w:rStyle w:val="CommentReference"/>
          <w:rFonts w:ascii="'Arial Unicode MS'" w:hAnsi="'Arial Unicode MS'" w:cs="'Arial Unicode MS'"/>
        </w:rPr>
        <w:commentReference w:id="20"/>
      </w:r>
      <w:r>
        <w:rPr>
          <w:color w:val="000000"/>
        </w:rPr>
        <w:t xml:space="preserve"> are used </w:t>
      </w:r>
      <w:commentRangeStart w:id="21"/>
      <w:proofErr w:type="spellStart"/>
      <w:r>
        <w:rPr>
          <w:color w:val="000000"/>
        </w:rPr>
        <w:t>tokeep</w:t>
      </w:r>
      <w:commentRangeEnd w:id="21"/>
      <w:proofErr w:type="spellEnd"/>
      <w:r w:rsidR="0067220E">
        <w:rPr>
          <w:rStyle w:val="CommentReference"/>
          <w:rFonts w:ascii="'Arial Unicode MS'" w:hAnsi="'Arial Unicode MS'" w:cs="'Arial Unicode MS'"/>
        </w:rPr>
        <w:commentReference w:id="21"/>
      </w:r>
      <w:r>
        <w:rPr>
          <w:color w:val="000000"/>
        </w:rPr>
        <w:t xml:space="preserve"> text from appearing on the first and last lines of the braille page and interfering with table of contents entry page numbers. Insert the appropriate codes at the top of the table of contents. Typically a transcription to be embossed single-sided will select </w:t>
      </w:r>
      <w:commentRangeStart w:id="22"/>
      <w:r w:rsidRPr="0067220E">
        <w:rPr>
          <w:b/>
          <w:color w:val="000000"/>
        </w:rPr>
        <w:t>All Pages</w:t>
      </w:r>
      <w:commentRangeEnd w:id="22"/>
      <w:r w:rsidR="0067220E">
        <w:rPr>
          <w:rStyle w:val="CommentReference"/>
          <w:rFonts w:ascii="'Arial Unicode MS'" w:hAnsi="'Arial Unicode MS'" w:cs="'Arial Unicode MS'"/>
        </w:rPr>
        <w:commentReference w:id="22"/>
      </w:r>
      <w:r>
        <w:rPr>
          <w:color w:val="000000"/>
        </w:rPr>
        <w:t>. Codes for the first line do not need to be used when a running head is used. If braille page numbers are suppressed on even pages for interpoint, select the appropriate option.</w:t>
      </w:r>
    </w:p>
    <w:p w14:paraId="4E7E0BEC" w14:textId="77777777" w:rsidR="00F05DB1" w:rsidRDefault="00241FB0">
      <w:pPr>
        <w:pStyle w:val="p"/>
      </w:pPr>
      <w:r>
        <w:rPr>
          <w:color w:val="000000"/>
        </w:rPr>
        <w:t xml:space="preserve">Once the table of contents is completed, it is necessary to insert the </w:t>
      </w:r>
      <w:commentRangeStart w:id="23"/>
      <w:r w:rsidRPr="0067220E">
        <w:rPr>
          <w:b/>
          <w:color w:val="000000"/>
        </w:rPr>
        <w:t>Resume Text on First Line</w:t>
      </w:r>
      <w:commentRangeEnd w:id="23"/>
      <w:r w:rsidR="0067220E">
        <w:rPr>
          <w:rStyle w:val="CommentReference"/>
          <w:rFonts w:ascii="'Arial Unicode MS'" w:hAnsi="'Arial Unicode MS'" w:cs="'Arial Unicode MS'"/>
        </w:rPr>
        <w:commentReference w:id="23"/>
      </w:r>
      <w:r>
        <w:rPr>
          <w:color w:val="000000"/>
        </w:rPr>
        <w:t xml:space="preserve"> and </w:t>
      </w:r>
      <w:commentRangeStart w:id="24"/>
      <w:r w:rsidRPr="0067220E">
        <w:rPr>
          <w:b/>
          <w:color w:val="000000"/>
        </w:rPr>
        <w:t>Resume Text on Last Line</w:t>
      </w:r>
      <w:commentRangeEnd w:id="24"/>
      <w:r w:rsidR="0067220E">
        <w:rPr>
          <w:rStyle w:val="CommentReference"/>
          <w:rFonts w:ascii="'Arial Unicode MS'" w:hAnsi="'Arial Unicode MS'" w:cs="'Arial Unicode MS'"/>
        </w:rPr>
        <w:commentReference w:id="24"/>
      </w:r>
      <w:r>
        <w:rPr>
          <w:color w:val="000000"/>
        </w:rPr>
        <w:t xml:space="preserve"> codes so text will again appear on the first and last lines. </w:t>
      </w:r>
      <w:r>
        <w:rPr>
          <w:rStyle w:val="spanspan1"/>
        </w:rPr>
        <w:t xml:space="preserve">(See sample file: </w:t>
      </w:r>
      <w:hyperlink r:id="rId27" w:history="1">
        <w:r>
          <w:rPr>
            <w:rStyle w:val="spanspan1"/>
            <w:color w:val="306030"/>
            <w:sz w:val="24"/>
            <w:szCs w:val="24"/>
            <w:u w:val="single"/>
            <w:shd w:val="clear" w:color="auto" w:fill="FFF2DD"/>
          </w:rPr>
          <w:t>front matter pages.docx</w:t>
        </w:r>
      </w:hyperlink>
      <w:r>
        <w:rPr>
          <w:rStyle w:val="spanspan1"/>
        </w:rPr>
        <w:t>)</w:t>
      </w:r>
    </w:p>
    <w:p w14:paraId="549C494E" w14:textId="77777777" w:rsidR="00F05DB1" w:rsidRDefault="00241FB0">
      <w:pPr>
        <w:pStyle w:val="pNormalBlockIndent1"/>
      </w:pPr>
      <w:r>
        <w:rPr>
          <w:color w:val="000000"/>
        </w:rPr>
        <w:t>No TOC First Line All Pages [[*svrhp3*]][[*tls*]] [[*tle*]]</w:t>
      </w:r>
    </w:p>
    <w:p w14:paraId="0AB516BF" w14:textId="77777777" w:rsidR="00F05DB1" w:rsidRDefault="00241FB0">
      <w:pPr>
        <w:pStyle w:val="pNormalBlockIndent1"/>
      </w:pPr>
      <w:r>
        <w:rPr>
          <w:color w:val="000000"/>
        </w:rPr>
        <w:t>No TOC First Line Even Pages [[*svrhp2*]][[*tls*]] [[*tle*]]</w:t>
      </w:r>
    </w:p>
    <w:p w14:paraId="603655F5" w14:textId="77777777" w:rsidR="00F05DB1" w:rsidRDefault="00241FB0">
      <w:pPr>
        <w:pStyle w:val="pNormalBlockIndent1"/>
      </w:pPr>
      <w:r>
        <w:rPr>
          <w:color w:val="000000"/>
        </w:rPr>
        <w:t>No TOC First Line Odd Pages [[*svrhp1*]][[*tls*]] [[*tle*]]</w:t>
      </w:r>
    </w:p>
    <w:p w14:paraId="1F8C772A" w14:textId="77777777" w:rsidR="00F05DB1" w:rsidRDefault="00241FB0">
      <w:pPr>
        <w:pStyle w:val="pNormalBlockIndent1"/>
      </w:pPr>
      <w:r>
        <w:rPr>
          <w:color w:val="000000"/>
        </w:rPr>
        <w:t>Resume Text on First Line [[*tld*]]</w:t>
      </w:r>
    </w:p>
    <w:p w14:paraId="6AC453F5" w14:textId="77777777" w:rsidR="00F05DB1" w:rsidRDefault="00241FB0">
      <w:pPr>
        <w:pStyle w:val="pNormalBlockIndent1"/>
      </w:pPr>
      <w:r>
        <w:rPr>
          <w:color w:val="000000"/>
        </w:rPr>
        <w:t>No TOC Last Line All Pages [[*svrfp3*]][[*rfs*]] [[*rfe*]]</w:t>
      </w:r>
    </w:p>
    <w:p w14:paraId="08D5C5B5" w14:textId="77777777" w:rsidR="00F05DB1" w:rsidRDefault="00241FB0">
      <w:pPr>
        <w:pStyle w:val="pNormalBlockIndent1"/>
      </w:pPr>
      <w:r>
        <w:rPr>
          <w:color w:val="000000"/>
        </w:rPr>
        <w:t>No TOC Last Line Even Pages [[*svrfp2*]][[*rfs*]] [[*rfe*]]</w:t>
      </w:r>
    </w:p>
    <w:p w14:paraId="0C0E7338" w14:textId="77777777" w:rsidR="00F05DB1" w:rsidRDefault="00241FB0">
      <w:pPr>
        <w:pStyle w:val="pNormalBlockIndent1"/>
      </w:pPr>
      <w:r>
        <w:rPr>
          <w:color w:val="000000"/>
        </w:rPr>
        <w:t>No TOC Last Line Odd Pages [[*svrfp1*]][[*rfs*]] [[*rfe*]]</w:t>
      </w:r>
    </w:p>
    <w:p w14:paraId="2166E33E" w14:textId="77777777" w:rsidR="00F05DB1" w:rsidRDefault="00241FB0">
      <w:pPr>
        <w:pStyle w:val="pNormalBlockIndent1"/>
      </w:pPr>
      <w:r>
        <w:rPr>
          <w:color w:val="000000"/>
        </w:rPr>
        <w:t>Resume Text on Last Line [[*rfd*]]</w:t>
      </w:r>
    </w:p>
    <w:bookmarkStart w:id="25" w:name="1752342398"/>
    <w:p w14:paraId="03288856" w14:textId="77777777" w:rsidR="00F05DB1" w:rsidRDefault="00276493">
      <w:pPr>
        <w:pStyle w:val="h3Heading3"/>
        <w:jc w:val="center"/>
      </w:pPr>
      <w:r>
        <w:lastRenderedPageBreak/>
        <w:fldChar w:fldCharType="begin"/>
      </w:r>
      <w:r w:rsidR="00241FB0">
        <w:instrText xml:space="preserve"> XE "Exercise Menu (BANA)" </w:instrText>
      </w:r>
      <w:r>
        <w:fldChar w:fldCharType="end"/>
      </w:r>
      <w:r w:rsidR="00241FB0">
        <w:rPr>
          <w:color w:val="000000"/>
        </w:rPr>
        <w:t>Exercise Menu</w:t>
      </w:r>
    </w:p>
    <w:bookmarkEnd w:id="25"/>
    <w:p w14:paraId="4502F14E" w14:textId="77777777" w:rsidR="00F05DB1" w:rsidRDefault="00866508">
      <w:pPr>
        <w:pStyle w:val="pNormalBlockIndent"/>
        <w:jc w:val="center"/>
      </w:pPr>
      <w:r>
        <w:rPr>
          <w:noProof/>
          <w:lang w:val="en-US" w:eastAsia="en-US"/>
        </w:rPr>
        <w:drawing>
          <wp:inline distT="0" distB="0" distL="0" distR="0" wp14:anchorId="7892FEE9" wp14:editId="3A4A24C9">
            <wp:extent cx="1073785" cy="1892300"/>
            <wp:effectExtent l="0" t="0" r="0" b="0"/>
            <wp:docPr id="15" name="Picture 15" descr="Exercise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Exercise menu"/>
                    <pic:cNvPicPr preferRelativeResize="0">
                      <a:picLocks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1073785" cy="1892300"/>
                    </a:xfrm>
                    <a:prstGeom prst="rect">
                      <a:avLst/>
                    </a:prstGeom>
                    <a:solidFill>
                      <a:srgbClr val="FFFFFF"/>
                    </a:solidFill>
                    <a:ln>
                      <a:noFill/>
                    </a:ln>
                  </pic:spPr>
                </pic:pic>
              </a:graphicData>
            </a:graphic>
          </wp:inline>
        </w:drawing>
      </w:r>
    </w:p>
    <w:p w14:paraId="1CF021AB" w14:textId="77777777" w:rsidR="00F05DB1" w:rsidRDefault="00241FB0">
      <w:pPr>
        <w:pStyle w:val="p"/>
      </w:pPr>
      <w:r>
        <w:rPr>
          <w:color w:val="000000"/>
        </w:rPr>
        <w:t>Directions: 5-5 format. Note, Directions following a running head or print page indicator are now preceded by a blank line.</w:t>
      </w:r>
    </w:p>
    <w:p w14:paraId="43486FEB" w14:textId="77777777" w:rsidR="00F05DB1" w:rsidRDefault="00241FB0">
      <w:pPr>
        <w:pStyle w:val="p"/>
      </w:pPr>
      <w:r>
        <w:rPr>
          <w:color w:val="000000"/>
        </w:rPr>
        <w:t xml:space="preserve">Exercise 1 – Exercise 6: The nested list format is used for the Exercise styles, and DBT now automatically adjusts the runover. </w:t>
      </w:r>
    </w:p>
    <w:bookmarkStart w:id="26" w:name="528309023"/>
    <w:p w14:paraId="4CFA5932" w14:textId="77777777" w:rsidR="00F05DB1" w:rsidRDefault="00276493">
      <w:pPr>
        <w:pStyle w:val="h3Heading3"/>
        <w:jc w:val="center"/>
      </w:pPr>
      <w:r>
        <w:fldChar w:fldCharType="begin"/>
      </w:r>
      <w:r w:rsidR="00241FB0">
        <w:instrText xml:space="preserve"> XE "Glossary Menu (BANA)" </w:instrText>
      </w:r>
      <w:r>
        <w:fldChar w:fldCharType="end"/>
      </w:r>
      <w:r w:rsidR="00241FB0">
        <w:rPr>
          <w:color w:val="000000"/>
        </w:rPr>
        <w:t>Glossary Menu</w:t>
      </w:r>
    </w:p>
    <w:bookmarkEnd w:id="26"/>
    <w:p w14:paraId="3B3CB04D" w14:textId="77777777" w:rsidR="00F05DB1" w:rsidRDefault="00866508">
      <w:pPr>
        <w:pStyle w:val="pNormalBlockIndent"/>
        <w:jc w:val="center"/>
      </w:pPr>
      <w:r>
        <w:rPr>
          <w:noProof/>
          <w:lang w:val="en-US" w:eastAsia="en-US"/>
        </w:rPr>
        <w:drawing>
          <wp:inline distT="0" distB="0" distL="0" distR="0" wp14:anchorId="4971FB7A" wp14:editId="34C94399">
            <wp:extent cx="2934335" cy="1701165"/>
            <wp:effectExtent l="0" t="0" r="0" b="0"/>
            <wp:docPr id="16" name="Picture 16" descr="Glossary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Glossary menu"/>
                    <pic:cNvPicPr preferRelativeResize="0">
                      <a:picLocks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2934335" cy="1701165"/>
                    </a:xfrm>
                    <a:prstGeom prst="rect">
                      <a:avLst/>
                    </a:prstGeom>
                    <a:solidFill>
                      <a:srgbClr val="FFFFFF"/>
                    </a:solidFill>
                    <a:ln>
                      <a:noFill/>
                    </a:ln>
                  </pic:spPr>
                </pic:pic>
              </a:graphicData>
            </a:graphic>
          </wp:inline>
        </w:drawing>
      </w:r>
    </w:p>
    <w:p w14:paraId="22444B59" w14:textId="77777777" w:rsidR="00F05DB1" w:rsidRDefault="00241FB0">
      <w:pPr>
        <w:pStyle w:val="p"/>
      </w:pPr>
      <w:r>
        <w:rPr>
          <w:color w:val="000000"/>
        </w:rPr>
        <w:t>Alphabetic Division was added with the 2014 template. At least one line of text appears with the Alphabetic Division at the bottom of a braille page. For contracted braille, be sure to force the letter sign for A, I, O.</w:t>
      </w:r>
    </w:p>
    <w:p w14:paraId="310B52D9" w14:textId="77777777" w:rsidR="00F05DB1" w:rsidRDefault="00241FB0">
      <w:pPr>
        <w:pStyle w:val="p"/>
      </w:pPr>
      <w:r>
        <w:rPr>
          <w:color w:val="000000"/>
        </w:rPr>
        <w:t xml:space="preserve">Insert the </w:t>
      </w:r>
      <w:commentRangeStart w:id="27"/>
      <w:r w:rsidRPr="00146430">
        <w:rPr>
          <w:b/>
          <w:color w:val="000000"/>
        </w:rPr>
        <w:t>Discontinue Guide Words</w:t>
      </w:r>
      <w:commentRangeEnd w:id="27"/>
      <w:r w:rsidR="00146430">
        <w:rPr>
          <w:rStyle w:val="CommentReference"/>
          <w:rFonts w:ascii="'Arial Unicode MS'" w:hAnsi="'Arial Unicode MS'" w:cs="'Arial Unicode MS'"/>
        </w:rPr>
        <w:commentReference w:id="27"/>
      </w:r>
      <w:r>
        <w:rPr>
          <w:color w:val="000000"/>
        </w:rPr>
        <w:t xml:space="preserve"> code [[*rfd*]] on the next page after the completed glossary. The code needs to go on the page after the completed glossary, otherwise guide words will not appear on the last page.</w:t>
      </w:r>
    </w:p>
    <w:bookmarkStart w:id="28" w:name="727070990"/>
    <w:p w14:paraId="1A762D8B" w14:textId="77777777" w:rsidR="00F05DB1" w:rsidRDefault="00276493">
      <w:pPr>
        <w:pStyle w:val="h3Heading3"/>
        <w:jc w:val="center"/>
      </w:pPr>
      <w:r>
        <w:lastRenderedPageBreak/>
        <w:fldChar w:fldCharType="begin"/>
      </w:r>
      <w:r w:rsidR="00241FB0">
        <w:instrText xml:space="preserve"> XE "Headings Menu (BANA)" </w:instrText>
      </w:r>
      <w:r>
        <w:fldChar w:fldCharType="end"/>
      </w:r>
      <w:r w:rsidR="00241FB0">
        <w:rPr>
          <w:color w:val="000000"/>
        </w:rPr>
        <w:t>Headings Menu</w:t>
      </w:r>
    </w:p>
    <w:bookmarkEnd w:id="28"/>
    <w:p w14:paraId="42BDF7C0" w14:textId="77777777" w:rsidR="00F05DB1" w:rsidRDefault="00866508">
      <w:pPr>
        <w:pStyle w:val="pNormalBlockIndent"/>
        <w:jc w:val="center"/>
      </w:pPr>
      <w:r>
        <w:rPr>
          <w:noProof/>
          <w:lang w:val="en-US" w:eastAsia="en-US"/>
        </w:rPr>
        <w:drawing>
          <wp:inline distT="0" distB="0" distL="0" distR="0" wp14:anchorId="28331AFA" wp14:editId="4B9EACDB">
            <wp:extent cx="3444875" cy="1690370"/>
            <wp:effectExtent l="0" t="0" r="0" b="0"/>
            <wp:docPr id="17" name="Picture 17" descr="Heading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Headings menu"/>
                    <pic:cNvPicPr preferRelativeResize="0">
                      <a:picLocks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3444875" cy="1690370"/>
                    </a:xfrm>
                    <a:prstGeom prst="rect">
                      <a:avLst/>
                    </a:prstGeom>
                    <a:solidFill>
                      <a:srgbClr val="FFFFFF"/>
                    </a:solidFill>
                    <a:ln>
                      <a:noFill/>
                    </a:ln>
                  </pic:spPr>
                </pic:pic>
              </a:graphicData>
            </a:graphic>
          </wp:inline>
        </w:drawing>
      </w:r>
    </w:p>
    <w:p w14:paraId="0CD65AD1" w14:textId="77777777" w:rsidR="00F05DB1" w:rsidRDefault="00241FB0">
      <w:pPr>
        <w:pStyle w:val="p"/>
      </w:pPr>
      <w:proofErr w:type="spellStart"/>
      <w:r>
        <w:rPr>
          <w:color w:val="000000"/>
        </w:rPr>
        <w:t>Centered</w:t>
      </w:r>
      <w:proofErr w:type="spellEnd"/>
      <w:r>
        <w:rPr>
          <w:color w:val="000000"/>
        </w:rPr>
        <w:t xml:space="preserve"> can be used in conjunction with Heading 1 to easily separate multiple major headings and to get the required blank lines.</w:t>
      </w:r>
    </w:p>
    <w:p w14:paraId="1666C424" w14:textId="77777777" w:rsidR="00F05DB1" w:rsidRDefault="00241FB0">
      <w:pPr>
        <w:pStyle w:val="p"/>
      </w:pPr>
      <w:proofErr w:type="spellStart"/>
      <w:r>
        <w:rPr>
          <w:color w:val="000000"/>
        </w:rPr>
        <w:t>Centered</w:t>
      </w:r>
      <w:proofErr w:type="spellEnd"/>
      <w:r>
        <w:rPr>
          <w:color w:val="000000"/>
        </w:rPr>
        <w:t xml:space="preserve"> (Full Line Width, No Blank Lines, No Protection) is preserved for those who produce </w:t>
      </w:r>
      <w:proofErr w:type="spellStart"/>
      <w:r>
        <w:rPr>
          <w:color w:val="000000"/>
        </w:rPr>
        <w:t>centered</w:t>
      </w:r>
      <w:proofErr w:type="spellEnd"/>
      <w:r>
        <w:rPr>
          <w:color w:val="000000"/>
        </w:rPr>
        <w:t xml:space="preserve"> title pages.</w:t>
      </w:r>
    </w:p>
    <w:p w14:paraId="7F7F661A" w14:textId="77777777" w:rsidR="00F05DB1" w:rsidRDefault="00241FB0">
      <w:pPr>
        <w:pStyle w:val="p"/>
      </w:pPr>
      <w:r>
        <w:rPr>
          <w:color w:val="000000"/>
        </w:rPr>
        <w:t xml:space="preserve">Heading 1: </w:t>
      </w:r>
      <w:proofErr w:type="spellStart"/>
      <w:r>
        <w:rPr>
          <w:color w:val="000000"/>
        </w:rPr>
        <w:t>Centered</w:t>
      </w:r>
      <w:proofErr w:type="spellEnd"/>
      <w:r>
        <w:rPr>
          <w:color w:val="000000"/>
        </w:rPr>
        <w:t xml:space="preserve"> with a blank line before and after the heading.</w:t>
      </w:r>
    </w:p>
    <w:p w14:paraId="557CE928" w14:textId="77777777" w:rsidR="00F05DB1" w:rsidRDefault="00241FB0">
      <w:pPr>
        <w:pStyle w:val="p"/>
      </w:pPr>
      <w:r>
        <w:rPr>
          <w:color w:val="000000"/>
        </w:rPr>
        <w:t>Heading 2: (5-5)</w:t>
      </w:r>
    </w:p>
    <w:p w14:paraId="34098B28" w14:textId="77777777" w:rsidR="00F05DB1" w:rsidRDefault="00241FB0">
      <w:pPr>
        <w:pStyle w:val="p"/>
      </w:pPr>
      <w:r>
        <w:rPr>
          <w:color w:val="000000"/>
        </w:rPr>
        <w:t>Heading 3: (7-7)</w:t>
      </w:r>
    </w:p>
    <w:p w14:paraId="6D2C5F63" w14:textId="77777777" w:rsidR="00F05DB1" w:rsidRDefault="00241FB0">
      <w:pPr>
        <w:pStyle w:val="p"/>
      </w:pPr>
      <w:r>
        <w:rPr>
          <w:color w:val="000000"/>
        </w:rPr>
        <w:t>All headings are preceded by a blank line. Use 7-7 instead of Heading 3 when it follows a Heading 2.</w:t>
      </w:r>
    </w:p>
    <w:p w14:paraId="5A543B58" w14:textId="77777777" w:rsidR="00F05DB1" w:rsidRDefault="00241FB0">
      <w:pPr>
        <w:pStyle w:val="p"/>
      </w:pPr>
      <w:r>
        <w:rPr>
          <w:color w:val="000000"/>
        </w:rPr>
        <w:t>The use of a Running head is an agency decision.</w:t>
      </w:r>
    </w:p>
    <w:bookmarkStart w:id="29" w:name="39352040"/>
    <w:p w14:paraId="6C758BD6" w14:textId="77777777" w:rsidR="00F05DB1" w:rsidRDefault="00276493">
      <w:pPr>
        <w:pStyle w:val="h3Heading3"/>
        <w:jc w:val="center"/>
      </w:pPr>
      <w:r>
        <w:fldChar w:fldCharType="begin"/>
      </w:r>
      <w:r w:rsidR="00241FB0">
        <w:instrText xml:space="preserve"> XE "Index Menu (BANA)" </w:instrText>
      </w:r>
      <w:r>
        <w:fldChar w:fldCharType="end"/>
      </w:r>
      <w:r w:rsidR="00241FB0">
        <w:rPr>
          <w:color w:val="000000"/>
        </w:rPr>
        <w:t>Index Menu</w:t>
      </w:r>
    </w:p>
    <w:bookmarkEnd w:id="29"/>
    <w:p w14:paraId="74828E05" w14:textId="77777777" w:rsidR="00F05DB1" w:rsidRDefault="00866508">
      <w:pPr>
        <w:pStyle w:val="pNormalBlockIndent"/>
        <w:jc w:val="center"/>
      </w:pPr>
      <w:r>
        <w:rPr>
          <w:noProof/>
          <w:lang w:val="en-US" w:eastAsia="en-US"/>
        </w:rPr>
        <w:drawing>
          <wp:inline distT="0" distB="0" distL="0" distR="0" wp14:anchorId="215A24B4" wp14:editId="1A3ECA63">
            <wp:extent cx="2934335" cy="1913890"/>
            <wp:effectExtent l="0" t="0" r="0" b="0"/>
            <wp:docPr id="18" name="Picture 18" descr="Index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Index menu"/>
                    <pic:cNvPicPr preferRelativeResize="0">
                      <a:picLocks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2934335" cy="1913890"/>
                    </a:xfrm>
                    <a:prstGeom prst="rect">
                      <a:avLst/>
                    </a:prstGeom>
                    <a:solidFill>
                      <a:srgbClr val="FFFFFF"/>
                    </a:solidFill>
                    <a:ln>
                      <a:noFill/>
                    </a:ln>
                  </pic:spPr>
                </pic:pic>
              </a:graphicData>
            </a:graphic>
          </wp:inline>
        </w:drawing>
      </w:r>
    </w:p>
    <w:p w14:paraId="4F8F4AA1" w14:textId="77777777" w:rsidR="00F05DB1" w:rsidRDefault="00241FB0">
      <w:pPr>
        <w:pStyle w:val="p"/>
      </w:pPr>
      <w:r>
        <w:rPr>
          <w:color w:val="000000"/>
        </w:rPr>
        <w:t>Alphabetic Division was added with the 2014 template. At least one line of text appears with the Alphabetic Division at the bottom of a braille page. For contracted braille, be sure to force the letter sign for A, I, O.</w:t>
      </w:r>
    </w:p>
    <w:p w14:paraId="472EE338" w14:textId="77777777" w:rsidR="00F05DB1" w:rsidRDefault="00241FB0">
      <w:pPr>
        <w:pStyle w:val="p"/>
      </w:pPr>
      <w:r>
        <w:rPr>
          <w:color w:val="000000"/>
        </w:rPr>
        <w:t>The nested list format is used for the Index styles, and DBT automatically adjusts the runover.</w:t>
      </w:r>
    </w:p>
    <w:bookmarkStart w:id="30" w:name="-1187648620"/>
    <w:p w14:paraId="6CCFC849" w14:textId="77777777" w:rsidR="00F05DB1" w:rsidRDefault="00276493">
      <w:pPr>
        <w:pStyle w:val="h3Heading3"/>
        <w:jc w:val="center"/>
      </w:pPr>
      <w:r>
        <w:lastRenderedPageBreak/>
        <w:fldChar w:fldCharType="begin"/>
      </w:r>
      <w:r w:rsidR="00241FB0">
        <w:instrText xml:space="preserve"> XE "List Menu (BANA)" </w:instrText>
      </w:r>
      <w:r>
        <w:fldChar w:fldCharType="end"/>
      </w:r>
      <w:r w:rsidR="00241FB0">
        <w:rPr>
          <w:color w:val="000000"/>
        </w:rPr>
        <w:t>List Menu</w:t>
      </w:r>
    </w:p>
    <w:bookmarkEnd w:id="30"/>
    <w:p w14:paraId="7A439CC4" w14:textId="77777777" w:rsidR="00F05DB1" w:rsidRDefault="00866508">
      <w:pPr>
        <w:pStyle w:val="pNormalBlockIndent"/>
        <w:jc w:val="center"/>
      </w:pPr>
      <w:r>
        <w:rPr>
          <w:noProof/>
          <w:lang w:val="en-US" w:eastAsia="en-US"/>
        </w:rPr>
        <w:drawing>
          <wp:inline distT="0" distB="0" distL="0" distR="0" wp14:anchorId="75E6E5E5" wp14:editId="360E694B">
            <wp:extent cx="818515" cy="1658620"/>
            <wp:effectExtent l="0" t="0" r="0" b="0"/>
            <wp:docPr id="19" name="Picture 19" descr="List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List menu"/>
                    <pic:cNvPicPr preferRelativeResize="0">
                      <a:picLocks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818515" cy="1658620"/>
                    </a:xfrm>
                    <a:prstGeom prst="rect">
                      <a:avLst/>
                    </a:prstGeom>
                    <a:solidFill>
                      <a:srgbClr val="FFFFFF"/>
                    </a:solidFill>
                    <a:ln>
                      <a:noFill/>
                    </a:ln>
                  </pic:spPr>
                </pic:pic>
              </a:graphicData>
            </a:graphic>
          </wp:inline>
        </w:drawing>
      </w:r>
    </w:p>
    <w:p w14:paraId="0EE1FBF9" w14:textId="77777777" w:rsidR="00F05DB1" w:rsidRDefault="00241FB0">
      <w:pPr>
        <w:pStyle w:val="p"/>
      </w:pPr>
      <w:r>
        <w:rPr>
          <w:color w:val="000000"/>
        </w:rPr>
        <w:t xml:space="preserve">The nested list format is used for the List styles, and DBT automatically adjusts the runover. </w:t>
      </w:r>
    </w:p>
    <w:bookmarkStart w:id="31" w:name="-1189811327"/>
    <w:p w14:paraId="0E8C412C" w14:textId="77777777" w:rsidR="00F05DB1" w:rsidRDefault="00276493">
      <w:pPr>
        <w:pStyle w:val="h3Heading3"/>
        <w:jc w:val="center"/>
      </w:pPr>
      <w:r>
        <w:fldChar w:fldCharType="begin"/>
      </w:r>
      <w:r w:rsidR="00241FB0">
        <w:instrText xml:space="preserve"> XE "Misc Menu (BANA Template)" </w:instrText>
      </w:r>
      <w:r>
        <w:fldChar w:fldCharType="end"/>
      </w:r>
      <w:proofErr w:type="spellStart"/>
      <w:r w:rsidR="00241FB0">
        <w:rPr>
          <w:color w:val="000000"/>
        </w:rPr>
        <w:t>Misc</w:t>
      </w:r>
      <w:proofErr w:type="spellEnd"/>
      <w:r w:rsidR="00241FB0">
        <w:rPr>
          <w:color w:val="000000"/>
        </w:rPr>
        <w:t xml:space="preserve"> Menu</w:t>
      </w:r>
    </w:p>
    <w:bookmarkEnd w:id="31"/>
    <w:p w14:paraId="35ACF3ED" w14:textId="77777777" w:rsidR="00F05DB1" w:rsidRDefault="00866508">
      <w:pPr>
        <w:pStyle w:val="pNormalBlockIndent"/>
        <w:jc w:val="center"/>
      </w:pPr>
      <w:r>
        <w:rPr>
          <w:noProof/>
          <w:lang w:val="en-US" w:eastAsia="en-US"/>
        </w:rPr>
        <w:drawing>
          <wp:inline distT="0" distB="0" distL="0" distR="0" wp14:anchorId="61EA39B0" wp14:editId="71B3EDCD">
            <wp:extent cx="1414145" cy="2349500"/>
            <wp:effectExtent l="0" t="0" r="0" b="0"/>
            <wp:docPr id="20" name="Picture 20" descr="Misc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descr="Misc menu"/>
                    <pic:cNvPicPr preferRelativeResize="0">
                      <a:picLocks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414145" cy="2349500"/>
                    </a:xfrm>
                    <a:prstGeom prst="rect">
                      <a:avLst/>
                    </a:prstGeom>
                    <a:solidFill>
                      <a:srgbClr val="FFFFFF"/>
                    </a:solidFill>
                    <a:ln>
                      <a:noFill/>
                    </a:ln>
                  </pic:spPr>
                </pic:pic>
              </a:graphicData>
            </a:graphic>
          </wp:inline>
        </w:drawing>
      </w:r>
    </w:p>
    <w:p w14:paraId="471694C1" w14:textId="77777777" w:rsidR="00F05DB1" w:rsidRDefault="00241FB0">
      <w:pPr>
        <w:pStyle w:val="p"/>
      </w:pPr>
      <w:r>
        <w:rPr>
          <w:color w:val="000000"/>
        </w:rPr>
        <w:t xml:space="preserve">This menu was called </w:t>
      </w:r>
      <w:commentRangeStart w:id="32"/>
      <w:r w:rsidR="00146430">
        <w:rPr>
          <w:color w:val="000000"/>
        </w:rPr>
        <w:t>“</w:t>
      </w:r>
      <w:r>
        <w:rPr>
          <w:color w:val="000000"/>
        </w:rPr>
        <w:t>Notes Plus</w:t>
      </w:r>
      <w:r w:rsidR="00146430">
        <w:rPr>
          <w:color w:val="000000"/>
        </w:rPr>
        <w:t>”</w:t>
      </w:r>
      <w:commentRangeEnd w:id="32"/>
      <w:r w:rsidR="00146430">
        <w:rPr>
          <w:rStyle w:val="CommentReference"/>
          <w:rFonts w:ascii="'Arial Unicode MS'" w:hAnsi="'Arial Unicode MS'" w:cs="'Arial Unicode MS'"/>
        </w:rPr>
        <w:commentReference w:id="32"/>
      </w:r>
      <w:r>
        <w:rPr>
          <w:color w:val="000000"/>
        </w:rPr>
        <w:t xml:space="preserve"> in previous versions of the template.</w:t>
      </w:r>
    </w:p>
    <w:p w14:paraId="485578CB" w14:textId="77777777" w:rsidR="00F05DB1" w:rsidRDefault="00241FB0">
      <w:pPr>
        <w:pStyle w:val="p"/>
      </w:pPr>
      <w:r>
        <w:rPr>
          <w:color w:val="000000"/>
        </w:rPr>
        <w:t>Attribution, Caption, CBC-Display are long-standing styles that have not changed.</w:t>
      </w:r>
    </w:p>
    <w:p w14:paraId="1207E4EE" w14:textId="77777777" w:rsidR="00F05DB1" w:rsidRDefault="00241FB0">
      <w:pPr>
        <w:pStyle w:val="p"/>
      </w:pPr>
      <w:r>
        <w:rPr>
          <w:color w:val="000000"/>
        </w:rPr>
        <w:t xml:space="preserve">Box Begin and Box Double can be modified with the </w:t>
      </w:r>
      <w:proofErr w:type="spellStart"/>
      <w:r>
        <w:rPr>
          <w:color w:val="000000"/>
        </w:rPr>
        <w:t>color</w:t>
      </w:r>
      <w:proofErr w:type="spellEnd"/>
      <w:r>
        <w:rPr>
          <w:color w:val="000000"/>
        </w:rPr>
        <w:t xml:space="preserve"> indicator. Insert the boxing line and add the appropriate </w:t>
      </w:r>
      <w:proofErr w:type="spellStart"/>
      <w:r>
        <w:rPr>
          <w:color w:val="000000"/>
        </w:rPr>
        <w:t>color</w:t>
      </w:r>
      <w:proofErr w:type="spellEnd"/>
      <w:r>
        <w:rPr>
          <w:color w:val="000000"/>
        </w:rPr>
        <w:t xml:space="preserve"> indicator, followed by a space, at the beginning of the boxing line.</w:t>
      </w:r>
    </w:p>
    <w:p w14:paraId="53E6487D" w14:textId="77777777" w:rsidR="00F05DB1" w:rsidRDefault="00866508">
      <w:pPr>
        <w:pStyle w:val="pNormalBlockIndent"/>
        <w:jc w:val="center"/>
      </w:pPr>
      <w:r>
        <w:rPr>
          <w:noProof/>
          <w:lang w:val="en-US" w:eastAsia="en-US"/>
        </w:rPr>
        <w:drawing>
          <wp:inline distT="0" distB="0" distL="0" distR="0" wp14:anchorId="1EB6BBA6" wp14:editId="6349919D">
            <wp:extent cx="5050155" cy="308610"/>
            <wp:effectExtent l="0" t="0" r="0" b="0"/>
            <wp:docPr id="21" name="Picture 21" descr="Boxing line with yellow color indicato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Boxing line with yellow color indicator"/>
                    <pic:cNvPicPr preferRelativeResize="0">
                      <a:picLocks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050155" cy="308610"/>
                    </a:xfrm>
                    <a:prstGeom prst="rect">
                      <a:avLst/>
                    </a:prstGeom>
                    <a:solidFill>
                      <a:srgbClr val="FFFFFF"/>
                    </a:solidFill>
                    <a:ln>
                      <a:noFill/>
                    </a:ln>
                  </pic:spPr>
                </pic:pic>
              </a:graphicData>
            </a:graphic>
          </wp:inline>
        </w:drawing>
      </w:r>
    </w:p>
    <w:p w14:paraId="4477CEEF" w14:textId="77777777" w:rsidR="00F05DB1" w:rsidRDefault="00241FB0">
      <w:pPr>
        <w:pStyle w:val="p"/>
      </w:pPr>
      <w:r>
        <w:rPr>
          <w:color w:val="000000"/>
        </w:rPr>
        <w:t>Cross Reference (7-5)</w:t>
      </w:r>
    </w:p>
    <w:p w14:paraId="434A7367" w14:textId="77777777" w:rsidR="00F05DB1" w:rsidRDefault="00241FB0">
      <w:pPr>
        <w:pStyle w:val="p"/>
      </w:pPr>
      <w:r>
        <w:rPr>
          <w:color w:val="000000"/>
        </w:rPr>
        <w:t>TG-Key is used for tactile graphics keys and is a 6-8 format.</w:t>
      </w:r>
    </w:p>
    <w:p w14:paraId="1A3A0253" w14:textId="09AA0D5D" w:rsidR="00F05DB1" w:rsidRDefault="00241FB0">
      <w:pPr>
        <w:pStyle w:val="p"/>
      </w:pPr>
      <w:r>
        <w:rPr>
          <w:color w:val="000000"/>
        </w:rPr>
        <w:t xml:space="preserve">Transcriber Note formats the paragraph as 7-5 and encloses the paragraph in transcriber’s notes symbols (6, 3). The transcriber’s note can have multiple paragraphs, which will be in 7-5. </w:t>
      </w:r>
      <w:commentRangeStart w:id="33"/>
      <w:r w:rsidR="000774F6">
        <w:rPr>
          <w:color w:val="000000"/>
        </w:rPr>
        <w:t>DBT will enclose the note within the TN symbols (6, 3).</w:t>
      </w:r>
      <w:commentRangeEnd w:id="33"/>
      <w:r w:rsidR="000774F6">
        <w:rPr>
          <w:rStyle w:val="CommentReference"/>
          <w:rFonts w:ascii="'Arial Unicode MS'" w:hAnsi="'Arial Unicode MS'" w:cs="'Arial Unicode MS'"/>
        </w:rPr>
        <w:commentReference w:id="33"/>
      </w:r>
      <w:r w:rsidR="000774F6">
        <w:rPr>
          <w:color w:val="000000"/>
        </w:rPr>
        <w:t xml:space="preserve"> </w:t>
      </w:r>
      <w:r>
        <w:rPr>
          <w:color w:val="000000"/>
        </w:rPr>
        <w:t xml:space="preserve">Use the </w:t>
      </w:r>
      <w:r>
        <w:rPr>
          <w:color w:val="000000"/>
        </w:rPr>
        <w:lastRenderedPageBreak/>
        <w:t>SimBraille Transcriber’s Notes symbols on the DBT Codes menu for transcriber’s notes with different types of format (headings, list, etc.).</w:t>
      </w:r>
    </w:p>
    <w:bookmarkStart w:id="34" w:name="371655245"/>
    <w:p w14:paraId="3E77DDB4" w14:textId="77777777" w:rsidR="00F05DB1" w:rsidRDefault="00276493">
      <w:pPr>
        <w:pStyle w:val="h3Heading3"/>
        <w:jc w:val="center"/>
      </w:pPr>
      <w:r>
        <w:fldChar w:fldCharType="begin"/>
      </w:r>
      <w:r w:rsidR="00241FB0">
        <w:instrText xml:space="preserve"> XE "Notes Menu  (BANA Template)" </w:instrText>
      </w:r>
      <w:r>
        <w:fldChar w:fldCharType="end"/>
      </w:r>
      <w:r w:rsidR="00241FB0">
        <w:rPr>
          <w:color w:val="000000"/>
        </w:rPr>
        <w:t>Notes Menu</w:t>
      </w:r>
    </w:p>
    <w:bookmarkEnd w:id="34"/>
    <w:p w14:paraId="17811B09" w14:textId="77777777" w:rsidR="00F05DB1" w:rsidRDefault="00866508">
      <w:pPr>
        <w:pStyle w:val="pNormalBlockIndent"/>
        <w:jc w:val="center"/>
      </w:pPr>
      <w:r>
        <w:rPr>
          <w:noProof/>
          <w:lang w:val="en-US" w:eastAsia="en-US"/>
        </w:rPr>
        <w:drawing>
          <wp:inline distT="0" distB="0" distL="0" distR="0" wp14:anchorId="18642AB9" wp14:editId="55C7CA41">
            <wp:extent cx="3423920" cy="4933315"/>
            <wp:effectExtent l="0" t="0" r="0" b="0"/>
            <wp:docPr id="22" name="Picture 22" descr="Note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Notes menu"/>
                    <pic:cNvPicPr preferRelativeResize="0">
                      <a:picLocks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3423920" cy="4933315"/>
                    </a:xfrm>
                    <a:prstGeom prst="rect">
                      <a:avLst/>
                    </a:prstGeom>
                    <a:solidFill>
                      <a:srgbClr val="FFFFFF"/>
                    </a:solidFill>
                    <a:ln>
                      <a:noFill/>
                    </a:ln>
                  </pic:spPr>
                </pic:pic>
              </a:graphicData>
            </a:graphic>
          </wp:inline>
        </w:drawing>
      </w:r>
    </w:p>
    <w:p w14:paraId="4EF6D72D" w14:textId="77777777" w:rsidR="00F05DB1" w:rsidRDefault="00241FB0">
      <w:pPr>
        <w:pStyle w:val="p"/>
      </w:pPr>
      <w:r>
        <w:rPr>
          <w:color w:val="000000"/>
        </w:rPr>
        <w:t>The Notes menu was introduced with the 2014 template. It provides support for various types of notes and endnotes.</w:t>
      </w:r>
    </w:p>
    <w:p w14:paraId="6EA9A7F2" w14:textId="77777777" w:rsidR="00F05DB1" w:rsidRDefault="00241FB0">
      <w:pPr>
        <w:pStyle w:val="p"/>
      </w:pPr>
      <w:r>
        <w:rPr>
          <w:color w:val="000000"/>
        </w:rPr>
        <w:t>There are multiple ways in which notes can be handled in the Word file.</w:t>
      </w:r>
    </w:p>
    <w:p w14:paraId="7D9CDD81" w14:textId="77777777" w:rsidR="00F05DB1" w:rsidRDefault="00241FB0">
      <w:pPr>
        <w:pStyle w:val="li"/>
        <w:numPr>
          <w:ilvl w:val="0"/>
          <w:numId w:val="6"/>
        </w:numPr>
        <w:spacing w:before="268"/>
        <w:ind w:left="600"/>
      </w:pPr>
      <w:r>
        <w:rPr>
          <w:color w:val="000000"/>
        </w:rPr>
        <w:t xml:space="preserve">Notes can be inserted within a paragraph, using the Footnote Embed style, and DBT will automatically insert the Note Separation Line and move the notes to the end of the print page. Note, when this approach is used, the </w:t>
      </w:r>
      <w:proofErr w:type="spellStart"/>
      <w:r>
        <w:rPr>
          <w:color w:val="000000"/>
        </w:rPr>
        <w:t>NoteRef</w:t>
      </w:r>
      <w:proofErr w:type="spellEnd"/>
      <w:r>
        <w:rPr>
          <w:color w:val="000000"/>
        </w:rPr>
        <w:t xml:space="preserve"> indicator is only inserted once, </w:t>
      </w:r>
      <w:r>
        <w:rPr>
          <w:rStyle w:val="spanspan1"/>
        </w:rPr>
        <w:t>before</w:t>
      </w:r>
      <w:r>
        <w:rPr>
          <w:color w:val="000000"/>
        </w:rPr>
        <w:t xml:space="preserve"> the Footnote Embed style. DBT will automatically insert the </w:t>
      </w:r>
      <w:proofErr w:type="spellStart"/>
      <w:r>
        <w:rPr>
          <w:color w:val="000000"/>
        </w:rPr>
        <w:t>NoteRef</w:t>
      </w:r>
      <w:proofErr w:type="spellEnd"/>
      <w:r>
        <w:rPr>
          <w:color w:val="000000"/>
        </w:rPr>
        <w:t xml:space="preserve"> indicator at the beginning of the note at the end of the print page.</w:t>
      </w:r>
      <w:r>
        <w:br/>
      </w:r>
      <w:r>
        <w:rPr>
          <w:rStyle w:val="i"/>
        </w:rPr>
        <w:t>Note:</w:t>
      </w:r>
      <w:r>
        <w:rPr>
          <w:color w:val="000000"/>
        </w:rPr>
        <w:t xml:space="preserve"> If notes appear on the last print page, it is necessary to insert the End </w:t>
      </w:r>
      <w:r>
        <w:rPr>
          <w:color w:val="000000"/>
        </w:rPr>
        <w:lastRenderedPageBreak/>
        <w:t xml:space="preserve">Footnotes Code at the end of the file to force DBT to recognize the end of the page and insert the notes. </w:t>
      </w:r>
      <w:r>
        <w:rPr>
          <w:rStyle w:val="spanspan1"/>
        </w:rPr>
        <w:t xml:space="preserve">(See sample file: </w:t>
      </w:r>
      <w:hyperlink r:id="rId36" w:history="1">
        <w:r>
          <w:rPr>
            <w:rStyle w:val="spanspan1"/>
            <w:color w:val="306030"/>
            <w:sz w:val="24"/>
            <w:szCs w:val="24"/>
            <w:u w:val="single"/>
            <w:shd w:val="clear" w:color="auto" w:fill="FFF2DD"/>
          </w:rPr>
          <w:t>footnote embed.docx</w:t>
        </w:r>
      </w:hyperlink>
      <w:r>
        <w:rPr>
          <w:rStyle w:val="spanspan1"/>
        </w:rPr>
        <w:t>)</w:t>
      </w:r>
    </w:p>
    <w:p w14:paraId="05EAA1F7" w14:textId="77777777" w:rsidR="00F05DB1" w:rsidRDefault="00241FB0">
      <w:pPr>
        <w:pStyle w:val="li"/>
        <w:numPr>
          <w:ilvl w:val="0"/>
          <w:numId w:val="6"/>
        </w:numPr>
        <w:ind w:left="600"/>
      </w:pPr>
      <w:r>
        <w:rPr>
          <w:color w:val="000000"/>
        </w:rPr>
        <w:t xml:space="preserve">Note indicators can be inserted at the point of reference, with the Note Separation Line and notes inserted at the end of the print page by the producer. This may be the best option when notes already appear at the end of the print page, such as in a scanned file. </w:t>
      </w:r>
      <w:r>
        <w:rPr>
          <w:rStyle w:val="spanspan1"/>
        </w:rPr>
        <w:t xml:space="preserve">(See sample file: </w:t>
      </w:r>
      <w:hyperlink r:id="rId37" w:history="1">
        <w:r>
          <w:rPr>
            <w:rStyle w:val="spanspan1"/>
            <w:color w:val="306030"/>
            <w:sz w:val="24"/>
            <w:szCs w:val="24"/>
            <w:u w:val="single"/>
            <w:shd w:val="clear" w:color="auto" w:fill="FFF2DD"/>
          </w:rPr>
          <w:t>footnote manual.docx</w:t>
        </w:r>
      </w:hyperlink>
      <w:r>
        <w:rPr>
          <w:rStyle w:val="spanspan1"/>
        </w:rPr>
        <w:t>)</w:t>
      </w:r>
    </w:p>
    <w:p w14:paraId="15543D33" w14:textId="77777777" w:rsidR="00F05DB1" w:rsidRDefault="00241FB0">
      <w:pPr>
        <w:pStyle w:val="li"/>
        <w:numPr>
          <w:ilvl w:val="0"/>
          <w:numId w:val="6"/>
        </w:numPr>
        <w:spacing w:after="268"/>
        <w:ind w:left="600"/>
      </w:pPr>
      <w:r>
        <w:rPr>
          <w:color w:val="000000"/>
        </w:rPr>
        <w:t>Word’s Footnote and Endnote features can be used, but this is only appropriate when all the note indicators are the same. This particular feature may still have some bugs.</w:t>
      </w:r>
    </w:p>
    <w:p w14:paraId="5BBC9768" w14:textId="77777777" w:rsidR="00F05DB1" w:rsidRDefault="00241FB0">
      <w:pPr>
        <w:pStyle w:val="p"/>
      </w:pPr>
      <w:r>
        <w:rPr>
          <w:color w:val="000000"/>
        </w:rPr>
        <w:t xml:space="preserve">The Endnote Embed style is used when notes are moved to a separate section. This style is supported with the Endnotes Page Setup, which automatically inserts the necessary codes so DBT knows where to move the notes. </w:t>
      </w:r>
      <w:r>
        <w:rPr>
          <w:rStyle w:val="spanspan1"/>
        </w:rPr>
        <w:t xml:space="preserve">Note: </w:t>
      </w:r>
      <w:r>
        <w:rPr>
          <w:rStyle w:val="spanspan3"/>
        </w:rPr>
        <w:t>At this time it will be necessary to modify the DBT file to include the print page number for each note.</w:t>
      </w:r>
      <w:r>
        <w:rPr>
          <w:color w:val="000000"/>
        </w:rPr>
        <w:t xml:space="preserve"> </w:t>
      </w:r>
      <w:r>
        <w:rPr>
          <w:rStyle w:val="spanspan1"/>
        </w:rPr>
        <w:t xml:space="preserve">(See sample file: </w:t>
      </w:r>
      <w:hyperlink r:id="rId38" w:history="1">
        <w:r>
          <w:rPr>
            <w:rStyle w:val="spanspan1"/>
            <w:color w:val="306030"/>
            <w:sz w:val="24"/>
            <w:szCs w:val="24"/>
            <w:u w:val="single"/>
            <w:shd w:val="clear" w:color="auto" w:fill="FFF2DD"/>
          </w:rPr>
          <w:t>endnotes.docx</w:t>
        </w:r>
      </w:hyperlink>
      <w:r>
        <w:rPr>
          <w:rStyle w:val="spanspan1"/>
        </w:rPr>
        <w:t>)</w:t>
      </w:r>
    </w:p>
    <w:bookmarkStart w:id="35" w:name="-324073353"/>
    <w:p w14:paraId="6D094E5D" w14:textId="77777777" w:rsidR="00F05DB1" w:rsidRDefault="00276493">
      <w:pPr>
        <w:pStyle w:val="h3Heading3"/>
        <w:jc w:val="center"/>
      </w:pPr>
      <w:r>
        <w:fldChar w:fldCharType="begin"/>
      </w:r>
      <w:r w:rsidR="00241FB0">
        <w:instrText xml:space="preserve"> XE "Numbered Menu  (BANA Template)" </w:instrText>
      </w:r>
      <w:r>
        <w:fldChar w:fldCharType="end"/>
      </w:r>
      <w:r w:rsidR="00241FB0">
        <w:rPr>
          <w:color w:val="000000"/>
        </w:rPr>
        <w:t>Numbered Menu</w:t>
      </w:r>
    </w:p>
    <w:bookmarkEnd w:id="35"/>
    <w:p w14:paraId="191040F8" w14:textId="77777777" w:rsidR="00F05DB1" w:rsidRDefault="00866508">
      <w:pPr>
        <w:pStyle w:val="pNormalBlockIndent"/>
        <w:jc w:val="center"/>
      </w:pPr>
      <w:r>
        <w:rPr>
          <w:noProof/>
          <w:lang w:val="en-US" w:eastAsia="en-US"/>
        </w:rPr>
        <w:drawing>
          <wp:inline distT="0" distB="0" distL="0" distR="0" wp14:anchorId="6CA711A7" wp14:editId="605D1F0A">
            <wp:extent cx="1169670" cy="2115820"/>
            <wp:effectExtent l="0" t="0" r="0" b="0"/>
            <wp:docPr id="23" name="Picture 23" descr="Numbered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descr="Numbered menu"/>
                    <pic:cNvPicPr preferRelativeResize="0">
                      <a:picLocks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1169670" cy="2115820"/>
                    </a:xfrm>
                    <a:prstGeom prst="rect">
                      <a:avLst/>
                    </a:prstGeom>
                    <a:solidFill>
                      <a:srgbClr val="FFFFFF"/>
                    </a:solidFill>
                    <a:ln>
                      <a:noFill/>
                    </a:ln>
                  </pic:spPr>
                </pic:pic>
              </a:graphicData>
            </a:graphic>
          </wp:inline>
        </w:drawing>
      </w:r>
    </w:p>
    <w:p w14:paraId="1F993540" w14:textId="77777777" w:rsidR="00F05DB1" w:rsidRDefault="00241FB0">
      <w:pPr>
        <w:pStyle w:val="p"/>
      </w:pPr>
      <w:r>
        <w:rPr>
          <w:color w:val="000000"/>
        </w:rPr>
        <w:t>These styles can be used when total control is desired and are especially useful when blank lines are not wanted. Use 1-6 and 4-6 styles for partially bulleted lists.</w:t>
      </w:r>
    </w:p>
    <w:bookmarkStart w:id="36" w:name="131370438"/>
    <w:p w14:paraId="539C92D8" w14:textId="77777777" w:rsidR="00F05DB1" w:rsidRDefault="00276493">
      <w:pPr>
        <w:pStyle w:val="h3Heading3"/>
        <w:jc w:val="center"/>
      </w:pPr>
      <w:r>
        <w:lastRenderedPageBreak/>
        <w:fldChar w:fldCharType="begin"/>
      </w:r>
      <w:r w:rsidR="00241FB0">
        <w:instrText xml:space="preserve"> XE "Plays Menu  (BANA Template)" </w:instrText>
      </w:r>
      <w:r>
        <w:fldChar w:fldCharType="end"/>
      </w:r>
      <w:r w:rsidR="00241FB0">
        <w:rPr>
          <w:color w:val="000000"/>
        </w:rPr>
        <w:t>Plays Menu</w:t>
      </w:r>
    </w:p>
    <w:bookmarkEnd w:id="36"/>
    <w:p w14:paraId="38BA43F5" w14:textId="77777777" w:rsidR="00F05DB1" w:rsidRDefault="00866508">
      <w:pPr>
        <w:pStyle w:val="pNormalBlockIndent"/>
        <w:jc w:val="center"/>
      </w:pPr>
      <w:r>
        <w:rPr>
          <w:noProof/>
          <w:lang w:val="en-US" w:eastAsia="en-US"/>
        </w:rPr>
        <w:drawing>
          <wp:inline distT="0" distB="0" distL="0" distR="0" wp14:anchorId="6F7CA7B5" wp14:editId="1C3ACC3C">
            <wp:extent cx="2041525" cy="1680210"/>
            <wp:effectExtent l="0" t="0" r="0" b="0"/>
            <wp:docPr id="24" name="Picture 24" descr="Play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Plays menu"/>
                    <pic:cNvPicPr preferRelativeResize="0">
                      <a:picLocks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2041525" cy="1680210"/>
                    </a:xfrm>
                    <a:prstGeom prst="rect">
                      <a:avLst/>
                    </a:prstGeom>
                    <a:solidFill>
                      <a:srgbClr val="FFFFFF"/>
                    </a:solidFill>
                    <a:ln>
                      <a:noFill/>
                    </a:ln>
                  </pic:spPr>
                </pic:pic>
              </a:graphicData>
            </a:graphic>
          </wp:inline>
        </w:drawing>
      </w:r>
    </w:p>
    <w:p w14:paraId="5CCDDF86" w14:textId="77777777" w:rsidR="00F05DB1" w:rsidRDefault="00241FB0">
      <w:pPr>
        <w:pStyle w:val="p"/>
      </w:pPr>
      <w:r>
        <w:rPr>
          <w:color w:val="000000"/>
        </w:rPr>
        <w:t> </w:t>
      </w:r>
    </w:p>
    <w:p w14:paraId="6105097E" w14:textId="77777777" w:rsidR="00F05DB1" w:rsidRDefault="00241FB0">
      <w:pPr>
        <w:pStyle w:val="p"/>
      </w:pPr>
      <w:r>
        <w:rPr>
          <w:color w:val="000000"/>
        </w:rPr>
        <w:t>Prose Play: (1-3)</w:t>
      </w:r>
    </w:p>
    <w:p w14:paraId="194A239B" w14:textId="77777777" w:rsidR="00F05DB1" w:rsidRDefault="00241FB0">
      <w:pPr>
        <w:pStyle w:val="p"/>
      </w:pPr>
      <w:r>
        <w:rPr>
          <w:color w:val="000000"/>
        </w:rPr>
        <w:t>Prose Stage: (5-5)</w:t>
      </w:r>
    </w:p>
    <w:p w14:paraId="4C44BC50" w14:textId="77777777" w:rsidR="00F05DB1" w:rsidRDefault="00241FB0">
      <w:pPr>
        <w:pStyle w:val="p"/>
      </w:pPr>
      <w:r>
        <w:rPr>
          <w:color w:val="000000"/>
        </w:rPr>
        <w:t>Verse Play 1: (1-5)</w:t>
      </w:r>
    </w:p>
    <w:p w14:paraId="03F91C16" w14:textId="77777777" w:rsidR="00F05DB1" w:rsidRDefault="00241FB0">
      <w:pPr>
        <w:pStyle w:val="p"/>
      </w:pPr>
      <w:r>
        <w:rPr>
          <w:color w:val="000000"/>
        </w:rPr>
        <w:t>Verse Play 2: (3-5)</w:t>
      </w:r>
    </w:p>
    <w:p w14:paraId="06B7355D" w14:textId="77777777" w:rsidR="00F05DB1" w:rsidRDefault="00241FB0">
      <w:pPr>
        <w:pStyle w:val="p"/>
      </w:pPr>
      <w:r>
        <w:rPr>
          <w:color w:val="000000"/>
        </w:rPr>
        <w:t>Verse Stage: (7-7)</w:t>
      </w:r>
    </w:p>
    <w:p w14:paraId="3D86DB32" w14:textId="77777777" w:rsidR="00F05DB1" w:rsidRDefault="00241FB0">
      <w:pPr>
        <w:pStyle w:val="p"/>
      </w:pPr>
      <w:r>
        <w:rPr>
          <w:color w:val="000000"/>
        </w:rPr>
        <w:t>Line numbered prose/verse cannot appear on the first or last line of a braille page (to keep print and braille page numbers from interfering with the line numbers in the right margin). Which option to select is based on if the braille page numbers appear on every page. If a running head is used, the first line code isn’t needed.</w:t>
      </w:r>
    </w:p>
    <w:p w14:paraId="7993DFA8" w14:textId="77777777" w:rsidR="00F05DB1" w:rsidRDefault="00241FB0">
      <w:pPr>
        <w:pStyle w:val="pNormalBlockIndent2"/>
      </w:pPr>
      <w:r>
        <w:rPr>
          <w:color w:val="000000"/>
        </w:rPr>
        <w:t>No Text First Line All Pages [[*svrhp3*]][[*tls*]] [[*tle*]]</w:t>
      </w:r>
    </w:p>
    <w:p w14:paraId="38F82FB6" w14:textId="77777777" w:rsidR="00F05DB1" w:rsidRDefault="00241FB0">
      <w:pPr>
        <w:pStyle w:val="pNormalBlockIndent2"/>
      </w:pPr>
      <w:r>
        <w:rPr>
          <w:color w:val="000000"/>
        </w:rPr>
        <w:t>No Text First Line Even Pages [[*svrhp2*]][[*tls*]] [[*tle*]]</w:t>
      </w:r>
    </w:p>
    <w:p w14:paraId="244B2060" w14:textId="77777777" w:rsidR="00F05DB1" w:rsidRDefault="00241FB0">
      <w:pPr>
        <w:pStyle w:val="pNormalBlockIndent2"/>
      </w:pPr>
      <w:r>
        <w:rPr>
          <w:color w:val="000000"/>
        </w:rPr>
        <w:t>No Text First Line Odd Pages [[*svrhp1*]][[*tls*]] [[*tle*]]</w:t>
      </w:r>
    </w:p>
    <w:p w14:paraId="7125D2BF" w14:textId="77777777" w:rsidR="00F05DB1" w:rsidRDefault="00241FB0">
      <w:pPr>
        <w:pStyle w:val="pNormalBlockIndent2"/>
      </w:pPr>
      <w:r>
        <w:rPr>
          <w:color w:val="000000"/>
        </w:rPr>
        <w:t>Resume Text on First Line [[*tld*]]</w:t>
      </w:r>
    </w:p>
    <w:p w14:paraId="5312DB5A" w14:textId="77777777" w:rsidR="00F05DB1" w:rsidRDefault="00241FB0">
      <w:pPr>
        <w:pStyle w:val="pNormalBlockIndent2"/>
      </w:pPr>
      <w:r>
        <w:rPr>
          <w:color w:val="000000"/>
        </w:rPr>
        <w:t>No Text Last Line All Pages [[*svrfp3*]][[*rfs*]] [[*rfe*]]</w:t>
      </w:r>
    </w:p>
    <w:p w14:paraId="1575F02D" w14:textId="77777777" w:rsidR="00F05DB1" w:rsidRDefault="00241FB0">
      <w:pPr>
        <w:pStyle w:val="pNormalBlockIndent2"/>
      </w:pPr>
      <w:r>
        <w:rPr>
          <w:color w:val="000000"/>
        </w:rPr>
        <w:t>No Text Last Line Even Pages [[*svrfp2*]][[*rfs*]] [[*rfe*]]</w:t>
      </w:r>
    </w:p>
    <w:p w14:paraId="688BB813" w14:textId="77777777" w:rsidR="00F05DB1" w:rsidRDefault="00241FB0">
      <w:pPr>
        <w:pStyle w:val="pNormalBlockIndent2"/>
      </w:pPr>
      <w:r>
        <w:rPr>
          <w:color w:val="000000"/>
        </w:rPr>
        <w:t>No Text Last Line Odd Pages [[*svrfp1*]][[*rfs*]] [[*rfe*]]</w:t>
      </w:r>
    </w:p>
    <w:p w14:paraId="5321A6EA" w14:textId="77777777" w:rsidR="00F05DB1" w:rsidRDefault="00241FB0">
      <w:pPr>
        <w:pStyle w:val="pNormalBlockIndent2"/>
      </w:pPr>
      <w:r>
        <w:rPr>
          <w:color w:val="000000"/>
        </w:rPr>
        <w:t>Resume Text on Last Line [[*rfd*]]</w:t>
      </w:r>
    </w:p>
    <w:p w14:paraId="4D0D3C11" w14:textId="77777777" w:rsidR="00F05DB1" w:rsidRDefault="00241FB0">
      <w:pPr>
        <w:pStyle w:val="p"/>
      </w:pPr>
      <w:r>
        <w:rPr>
          <w:color w:val="000000"/>
        </w:rPr>
        <w:t xml:space="preserve">After the completion of the line numbered material, it is necessary to insert the appropriate first and last line codes to allow text to once again appear on those lines. </w:t>
      </w:r>
      <w:r>
        <w:rPr>
          <w:rStyle w:val="spanspan1"/>
        </w:rPr>
        <w:t xml:space="preserve">(See sample file: </w:t>
      </w:r>
      <w:hyperlink r:id="rId41" w:history="1">
        <w:r>
          <w:rPr>
            <w:rStyle w:val="spanspan1"/>
            <w:color w:val="306030"/>
            <w:sz w:val="24"/>
            <w:szCs w:val="24"/>
            <w:u w:val="single"/>
            <w:shd w:val="clear" w:color="auto" w:fill="FFF2DD"/>
          </w:rPr>
          <w:t>line numbered poetry with right margin codes.docx</w:t>
        </w:r>
      </w:hyperlink>
      <w:r>
        <w:rPr>
          <w:rStyle w:val="spanspan1"/>
        </w:rPr>
        <w:t>)</w:t>
      </w:r>
    </w:p>
    <w:bookmarkStart w:id="37" w:name="1789915992"/>
    <w:p w14:paraId="0FC648F2" w14:textId="77777777" w:rsidR="00F05DB1" w:rsidRDefault="00276493">
      <w:pPr>
        <w:pStyle w:val="h3Heading3"/>
        <w:jc w:val="center"/>
      </w:pPr>
      <w:r>
        <w:lastRenderedPageBreak/>
        <w:fldChar w:fldCharType="begin"/>
      </w:r>
      <w:r w:rsidR="00241FB0">
        <w:instrText xml:space="preserve"> XE "Poetry Menu  (BANA Template)" </w:instrText>
      </w:r>
      <w:r>
        <w:fldChar w:fldCharType="end"/>
      </w:r>
      <w:r w:rsidR="00241FB0">
        <w:rPr>
          <w:color w:val="000000"/>
        </w:rPr>
        <w:t>Poetry Menu</w:t>
      </w:r>
    </w:p>
    <w:bookmarkEnd w:id="37"/>
    <w:p w14:paraId="44E92D8D" w14:textId="77777777" w:rsidR="00F05DB1" w:rsidRDefault="00866508">
      <w:pPr>
        <w:pStyle w:val="pNormalBlockIndent"/>
        <w:jc w:val="center"/>
      </w:pPr>
      <w:r>
        <w:rPr>
          <w:noProof/>
          <w:lang w:val="en-US" w:eastAsia="en-US"/>
        </w:rPr>
        <w:drawing>
          <wp:inline distT="0" distB="0" distL="0" distR="0" wp14:anchorId="16B9C87B" wp14:editId="704CD060">
            <wp:extent cx="2052320" cy="1903095"/>
            <wp:effectExtent l="0" t="0" r="0" b="0"/>
            <wp:docPr id="25" name="Picture 25" descr="Poetry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Poetry menu"/>
                    <pic:cNvPicPr preferRelativeResize="0">
                      <a:picLocks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052320" cy="1903095"/>
                    </a:xfrm>
                    <a:prstGeom prst="rect">
                      <a:avLst/>
                    </a:prstGeom>
                    <a:solidFill>
                      <a:srgbClr val="FFFFFF"/>
                    </a:solidFill>
                    <a:ln>
                      <a:noFill/>
                    </a:ln>
                  </pic:spPr>
                </pic:pic>
              </a:graphicData>
            </a:graphic>
          </wp:inline>
        </w:drawing>
      </w:r>
    </w:p>
    <w:p w14:paraId="4085588F" w14:textId="77777777" w:rsidR="00F05DB1" w:rsidRDefault="00241FB0">
      <w:pPr>
        <w:pStyle w:val="p"/>
      </w:pPr>
      <w:r>
        <w:rPr>
          <w:color w:val="000000"/>
        </w:rPr>
        <w:t xml:space="preserve">The nested list format is used for these styles, and DBT automatically adjusts the runover. </w:t>
      </w:r>
    </w:p>
    <w:p w14:paraId="56A333B9" w14:textId="77777777" w:rsidR="00F05DB1" w:rsidRDefault="00241FB0">
      <w:pPr>
        <w:pStyle w:val="p"/>
        <w:rPr>
          <w:color w:val="000000"/>
        </w:rPr>
      </w:pPr>
      <w:r>
        <w:rPr>
          <w:color w:val="000000"/>
        </w:rPr>
        <w:t>If the poetry has line numbers, see the discussion about “Codes for First and Last Lines” in the Plays section above.</w:t>
      </w:r>
    </w:p>
    <w:commentRangeStart w:id="38"/>
    <w:p w14:paraId="265CF1D4" w14:textId="5E392D07" w:rsidR="00F80394" w:rsidRDefault="00F80394" w:rsidP="00F80394">
      <w:pPr>
        <w:pStyle w:val="h3Heading3"/>
        <w:jc w:val="center"/>
      </w:pPr>
      <w:r>
        <w:fldChar w:fldCharType="begin"/>
      </w:r>
      <w:r>
        <w:instrText xml:space="preserve"> XE "Page Setups Menu  (BANA Template)" </w:instrText>
      </w:r>
      <w:r>
        <w:fldChar w:fldCharType="end"/>
      </w:r>
      <w:r>
        <w:t>Tables Menu</w:t>
      </w:r>
    </w:p>
    <w:p w14:paraId="74B879C6" w14:textId="4841D3E8" w:rsidR="00F80394" w:rsidRDefault="00F80394">
      <w:pPr>
        <w:pStyle w:val="p"/>
        <w:rPr>
          <w:color w:val="000000"/>
        </w:rPr>
      </w:pPr>
      <w:r>
        <w:rPr>
          <w:color w:val="000000"/>
        </w:rPr>
        <w:t>Tables.jpg here</w:t>
      </w:r>
    </w:p>
    <w:p w14:paraId="206B3E3B" w14:textId="08F1BA3A" w:rsidR="00F80394" w:rsidRDefault="00F80394">
      <w:pPr>
        <w:pStyle w:val="p"/>
        <w:rPr>
          <w:color w:val="000000"/>
        </w:rPr>
      </w:pPr>
      <w:r>
        <w:rPr>
          <w:color w:val="000000"/>
        </w:rPr>
        <w:t>The Tables menu was added with the BANA Braille 2014 template. Selecting the desired table will insert the appropriate codes before the table. Make sure to use End Table after the completion of the table.</w:t>
      </w:r>
    </w:p>
    <w:p w14:paraId="5A60996C" w14:textId="77777777" w:rsidR="000774F6" w:rsidRPr="000774F6" w:rsidRDefault="000774F6" w:rsidP="000774F6">
      <w:pPr>
        <w:pStyle w:val="pNormalBlockIndent2"/>
        <w:rPr>
          <w:color w:val="000000"/>
        </w:rPr>
      </w:pPr>
      <w:r w:rsidRPr="000774F6">
        <w:rPr>
          <w:color w:val="000000"/>
        </w:rPr>
        <w:t>Columnar [[*htbs;r:0:0:b:n:c*]]</w:t>
      </w:r>
    </w:p>
    <w:p w14:paraId="46EAB141" w14:textId="77777777" w:rsidR="000774F6" w:rsidRPr="000774F6" w:rsidRDefault="000774F6" w:rsidP="000774F6">
      <w:pPr>
        <w:pStyle w:val="pNormalBlockIndent2"/>
        <w:rPr>
          <w:color w:val="000000"/>
        </w:rPr>
      </w:pPr>
      <w:r w:rsidRPr="000774F6">
        <w:rPr>
          <w:color w:val="000000"/>
        </w:rPr>
        <w:t>Linear [[*htbs;r:0:0:b:n:p*]]</w:t>
      </w:r>
    </w:p>
    <w:p w14:paraId="349EEF78" w14:textId="77777777" w:rsidR="000774F6" w:rsidRPr="000774F6" w:rsidRDefault="000774F6" w:rsidP="000774F6">
      <w:pPr>
        <w:pStyle w:val="pNormalBlockIndent2"/>
        <w:rPr>
          <w:color w:val="000000"/>
        </w:rPr>
      </w:pPr>
      <w:r w:rsidRPr="000774F6">
        <w:rPr>
          <w:color w:val="000000"/>
        </w:rPr>
        <w:t>Listed [[*htbs;r:0:0:b:n:l*]]</w:t>
      </w:r>
    </w:p>
    <w:p w14:paraId="505594CD" w14:textId="77777777" w:rsidR="000774F6" w:rsidRPr="000774F6" w:rsidRDefault="000774F6" w:rsidP="000774F6">
      <w:pPr>
        <w:pStyle w:val="pNormalBlockIndent2"/>
        <w:rPr>
          <w:color w:val="000000"/>
        </w:rPr>
      </w:pPr>
      <w:proofErr w:type="spellStart"/>
      <w:r w:rsidRPr="000774F6">
        <w:rPr>
          <w:color w:val="000000"/>
        </w:rPr>
        <w:t>Stairstep</w:t>
      </w:r>
      <w:proofErr w:type="spellEnd"/>
      <w:r w:rsidRPr="000774F6">
        <w:rPr>
          <w:color w:val="000000"/>
        </w:rPr>
        <w:t xml:space="preserve"> [[*htbs;r:0:0:b:n:s*]]</w:t>
      </w:r>
    </w:p>
    <w:p w14:paraId="7E3A5DE0" w14:textId="77777777" w:rsidR="000774F6" w:rsidRPr="000774F6" w:rsidRDefault="000774F6" w:rsidP="000774F6">
      <w:pPr>
        <w:pStyle w:val="pNormalBlockIndent2"/>
        <w:rPr>
          <w:color w:val="000000"/>
        </w:rPr>
      </w:pPr>
      <w:r w:rsidRPr="000774F6">
        <w:rPr>
          <w:color w:val="000000"/>
        </w:rPr>
        <w:t>Unrelated Columns [[*htbs;u*]]</w:t>
      </w:r>
    </w:p>
    <w:p w14:paraId="20305FAD" w14:textId="77777777" w:rsidR="000774F6" w:rsidRPr="000774F6" w:rsidRDefault="000774F6" w:rsidP="000774F6">
      <w:pPr>
        <w:pStyle w:val="pNormalBlockIndent2"/>
        <w:rPr>
          <w:color w:val="000000"/>
        </w:rPr>
      </w:pPr>
      <w:r w:rsidRPr="000774F6">
        <w:rPr>
          <w:color w:val="000000"/>
        </w:rPr>
        <w:t>End Table [[*htbe*]][[*sk1*]]</w:t>
      </w:r>
      <w:commentRangeEnd w:id="38"/>
      <w:r>
        <w:rPr>
          <w:rStyle w:val="CommentReference"/>
          <w:rFonts w:ascii="'Arial Unicode MS'" w:hAnsi="'Arial Unicode MS'" w:cs="'Arial Unicode MS'"/>
        </w:rPr>
        <w:commentReference w:id="38"/>
      </w:r>
    </w:p>
    <w:bookmarkStart w:id="39" w:name="-139881785"/>
    <w:p w14:paraId="4E042EE0" w14:textId="77777777" w:rsidR="00F05DB1" w:rsidRDefault="00276493">
      <w:pPr>
        <w:pStyle w:val="h3Heading3"/>
        <w:jc w:val="center"/>
      </w:pPr>
      <w:r>
        <w:lastRenderedPageBreak/>
        <w:fldChar w:fldCharType="begin"/>
      </w:r>
      <w:r w:rsidR="00241FB0">
        <w:instrText xml:space="preserve"> XE "Page Setups Menu  (BANA Template)" </w:instrText>
      </w:r>
      <w:r>
        <w:fldChar w:fldCharType="end"/>
      </w:r>
      <w:r w:rsidR="00241FB0">
        <w:rPr>
          <w:color w:val="000000"/>
        </w:rPr>
        <w:t>Page Setups Menu</w:t>
      </w:r>
    </w:p>
    <w:bookmarkEnd w:id="39"/>
    <w:p w14:paraId="11872C15" w14:textId="77777777" w:rsidR="00F05DB1" w:rsidRDefault="00866508">
      <w:pPr>
        <w:pStyle w:val="pNormalBlockIndent"/>
        <w:jc w:val="center"/>
      </w:pPr>
      <w:r>
        <w:rPr>
          <w:noProof/>
          <w:lang w:val="en-US" w:eastAsia="en-US"/>
        </w:rPr>
        <w:drawing>
          <wp:inline distT="0" distB="0" distL="0" distR="0" wp14:anchorId="4DE2EDD5" wp14:editId="15CAE111">
            <wp:extent cx="4051300" cy="2126615"/>
            <wp:effectExtent l="0" t="0" r="0" b="0"/>
            <wp:docPr id="26" name="Picture 26" descr="Page Setup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Page Setups menu"/>
                    <pic:cNvPicPr preferRelativeResize="0">
                      <a:picLocks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051300" cy="2126615"/>
                    </a:xfrm>
                    <a:prstGeom prst="rect">
                      <a:avLst/>
                    </a:prstGeom>
                    <a:solidFill>
                      <a:srgbClr val="FFFFFF"/>
                    </a:solidFill>
                    <a:ln>
                      <a:noFill/>
                    </a:ln>
                  </pic:spPr>
                </pic:pic>
              </a:graphicData>
            </a:graphic>
          </wp:inline>
        </w:drawing>
      </w:r>
    </w:p>
    <w:p w14:paraId="09B2D9E7" w14:textId="77777777" w:rsidR="00F05DB1" w:rsidRDefault="00241FB0">
      <w:pPr>
        <w:pStyle w:val="p"/>
      </w:pPr>
      <w:r>
        <w:rPr>
          <w:color w:val="000000"/>
        </w:rPr>
        <w:t>The items on this menu help provide the correct format for front matter pages. These page setups are used when the braille includes the various types of preliminary pages.</w:t>
      </w:r>
    </w:p>
    <w:p w14:paraId="2D5E3634" w14:textId="77777777" w:rsidR="00F05DB1" w:rsidRDefault="00241FB0">
      <w:pPr>
        <w:pStyle w:val="p"/>
      </w:pPr>
      <w:r>
        <w:rPr>
          <w:color w:val="000000"/>
        </w:rPr>
        <w:t>Show/Hide (</w:t>
      </w:r>
      <w:r>
        <w:rPr>
          <w:rStyle w:val="spanspan1"/>
        </w:rPr>
        <w:t>Ctrl+*</w:t>
      </w:r>
      <w:r>
        <w:rPr>
          <w:color w:val="000000"/>
        </w:rPr>
        <w:t>) must be active.</w:t>
      </w:r>
    </w:p>
    <w:p w14:paraId="12524714" w14:textId="77777777" w:rsidR="00F05DB1" w:rsidRDefault="00241FB0">
      <w:pPr>
        <w:pStyle w:val="p"/>
      </w:pPr>
      <w:commentRangeStart w:id="40"/>
      <w:r w:rsidRPr="00146430">
        <w:rPr>
          <w:b/>
          <w:color w:val="000000"/>
        </w:rPr>
        <w:t>Transcriber-Generated Page t1</w:t>
      </w:r>
      <w:commentRangeEnd w:id="40"/>
      <w:r w:rsidR="00146430">
        <w:rPr>
          <w:rStyle w:val="CommentReference"/>
          <w:rFonts w:ascii="'Arial Unicode MS'" w:hAnsi="'Arial Unicode MS'" w:cs="'Arial Unicode MS'"/>
        </w:rPr>
        <w:commentReference w:id="40"/>
      </w:r>
      <w:r>
        <w:rPr>
          <w:color w:val="000000"/>
        </w:rPr>
        <w:t xml:space="preserve"> is new. This inserts informational text that is deleted when the file is opened in DBT. Insert this at the beginning of the file to set up the t braille page numbers.</w:t>
      </w:r>
    </w:p>
    <w:p w14:paraId="797D8A1A" w14:textId="77777777" w:rsidR="00F05DB1" w:rsidRDefault="00241FB0">
      <w:pPr>
        <w:pStyle w:val="p"/>
      </w:pPr>
      <w:r>
        <w:rPr>
          <w:color w:val="000000"/>
        </w:rPr>
        <w:t>Special Symbols Page: This forces a new braille page, and inserts the SPECIAL SYMBOLS USED IN THIS VOLUME heading.</w:t>
      </w:r>
    </w:p>
    <w:p w14:paraId="6027FE5B" w14:textId="77777777" w:rsidR="00F05DB1" w:rsidRDefault="00241FB0">
      <w:pPr>
        <w:pStyle w:val="p"/>
      </w:pPr>
      <w:r>
        <w:rPr>
          <w:color w:val="000000"/>
        </w:rPr>
        <w:t>Transcriber’s Notes Page: This forces a new braille page, and inserts the TRANSCRIBER’S NOTES heading.</w:t>
      </w:r>
    </w:p>
    <w:p w14:paraId="7955CD16" w14:textId="77777777" w:rsidR="00F05DB1" w:rsidRDefault="00241FB0">
      <w:pPr>
        <w:pStyle w:val="p"/>
      </w:pPr>
      <w:r>
        <w:rPr>
          <w:color w:val="000000"/>
        </w:rPr>
        <w:t xml:space="preserve">Preliminary Page p1: This inserts informational text that is deleted when the file is opened in DBT. Preliminary Page p1 is necessary for transitioning from t pages </w:t>
      </w:r>
      <w:proofErr w:type="spellStart"/>
      <w:r>
        <w:rPr>
          <w:color w:val="000000"/>
        </w:rPr>
        <w:t>to p</w:t>
      </w:r>
      <w:proofErr w:type="spellEnd"/>
      <w:r>
        <w:rPr>
          <w:color w:val="000000"/>
        </w:rPr>
        <w:t xml:space="preserve"> pages and to set the braille page number as p1.</w:t>
      </w:r>
    </w:p>
    <w:p w14:paraId="6BA9B1A3" w14:textId="77777777" w:rsidR="00F05DB1" w:rsidRDefault="00241FB0">
      <w:pPr>
        <w:pStyle w:val="p"/>
      </w:pPr>
      <w:r>
        <w:rPr>
          <w:color w:val="000000"/>
        </w:rPr>
        <w:t>Contents Page: This forces a new braille page, and inserts the CONTENTS heading, along with the Chapter line. It will be necessary to modify CONTENTS and Chapter if other text is used in print.</w:t>
      </w:r>
    </w:p>
    <w:p w14:paraId="6810A2BD" w14:textId="77777777" w:rsidR="00F05DB1" w:rsidRDefault="00241FB0">
      <w:pPr>
        <w:pStyle w:val="p"/>
      </w:pPr>
      <w:r>
        <w:rPr>
          <w:color w:val="000000"/>
        </w:rPr>
        <w:t>Main Body: This inserts informational text that is deleted when the file is opened in DBT. The primary purpose is to discontinue the running head if used (insert again after full title), force a new braille page, and to set the braille page number at 1. This is updated to force a new odd page in interpoint documents.</w:t>
      </w:r>
    </w:p>
    <w:p w14:paraId="6140157C" w14:textId="77777777" w:rsidR="00F05DB1" w:rsidRDefault="00241FB0">
      <w:pPr>
        <w:pStyle w:val="p"/>
      </w:pPr>
      <w:r>
        <w:rPr>
          <w:color w:val="000000"/>
        </w:rPr>
        <w:t>Other Braille Page Number (Replace __ w/ Number) [[*</w:t>
      </w:r>
      <w:proofErr w:type="spellStart"/>
      <w:r>
        <w:rPr>
          <w:color w:val="000000"/>
        </w:rPr>
        <w:t>pv</w:t>
      </w:r>
      <w:proofErr w:type="spellEnd"/>
      <w:r>
        <w:rPr>
          <w:color w:val="000000"/>
        </w:rPr>
        <w:t>__*]][[*</w:t>
      </w:r>
      <w:proofErr w:type="spellStart"/>
      <w:r>
        <w:rPr>
          <w:color w:val="000000"/>
        </w:rPr>
        <w:t>pnta</w:t>
      </w:r>
      <w:proofErr w:type="spellEnd"/>
      <w:r>
        <w:rPr>
          <w:color w:val="000000"/>
        </w:rPr>
        <w:t xml:space="preserve">*]]: For those who start a volume on a braille page other than 1, use this code and replace __with the </w:t>
      </w:r>
      <w:r>
        <w:rPr>
          <w:color w:val="000000"/>
        </w:rPr>
        <w:lastRenderedPageBreak/>
        <w:t xml:space="preserve">appropriate number. The code will be inserted as a </w:t>
      </w:r>
      <w:proofErr w:type="spellStart"/>
      <w:r>
        <w:rPr>
          <w:rStyle w:val="spanspan1"/>
        </w:rPr>
        <w:t>LeftFlush</w:t>
      </w:r>
      <w:proofErr w:type="spellEnd"/>
      <w:r>
        <w:rPr>
          <w:rStyle w:val="spanspan1"/>
        </w:rPr>
        <w:t xml:space="preserve"> paragraph</w:t>
      </w:r>
      <w:r>
        <w:rPr>
          <w:color w:val="000000"/>
        </w:rPr>
        <w:t xml:space="preserve">. Don’t insert other text in the paragraph. It should be placed between the </w:t>
      </w:r>
      <w:proofErr w:type="spellStart"/>
      <w:r>
        <w:rPr>
          <w:rStyle w:val="spanspan1"/>
        </w:rPr>
        <w:t>MainBody</w:t>
      </w:r>
      <w:proofErr w:type="spellEnd"/>
      <w:r>
        <w:rPr>
          <w:color w:val="000000"/>
        </w:rPr>
        <w:t xml:space="preserve"> and the Textbook Reference Page Number (</w:t>
      </w:r>
      <w:proofErr w:type="spellStart"/>
      <w:r>
        <w:rPr>
          <w:rStyle w:val="spanspan1"/>
        </w:rPr>
        <w:t>RefPageNumber</w:t>
      </w:r>
      <w:proofErr w:type="spellEnd"/>
      <w:r>
        <w:rPr>
          <w:color w:val="000000"/>
        </w:rPr>
        <w:t>) paragraphs (either before or after the [[*rfd*]] code paragraph will work).</w:t>
      </w:r>
    </w:p>
    <w:p w14:paraId="7285144E" w14:textId="77777777" w:rsidR="00F05DB1" w:rsidRDefault="00241FB0">
      <w:pPr>
        <w:pStyle w:val="p"/>
      </w:pPr>
      <w:r>
        <w:rPr>
          <w:color w:val="000000"/>
        </w:rPr>
        <w:t>The Endnotes Page option is also listed in this menu as well as the Notes menu.</w:t>
      </w:r>
    </w:p>
    <w:p w14:paraId="7668E181" w14:textId="77777777" w:rsidR="00F05DB1" w:rsidRDefault="00241FB0">
      <w:pPr>
        <w:pStyle w:val="p"/>
      </w:pPr>
      <w:r>
        <w:rPr>
          <w:rStyle w:val="spanspan1"/>
        </w:rPr>
        <w:t xml:space="preserve">(See sample file: </w:t>
      </w:r>
      <w:hyperlink r:id="rId44" w:history="1">
        <w:r>
          <w:rPr>
            <w:rStyle w:val="spanspan1"/>
            <w:color w:val="306030"/>
            <w:sz w:val="24"/>
            <w:szCs w:val="24"/>
            <w:u w:val="single"/>
            <w:shd w:val="clear" w:color="auto" w:fill="FFF2DD"/>
          </w:rPr>
          <w:t>front matter pages.docx</w:t>
        </w:r>
      </w:hyperlink>
      <w:r>
        <w:rPr>
          <w:rStyle w:val="spanspan1"/>
        </w:rPr>
        <w:t>)</w:t>
      </w:r>
    </w:p>
    <w:bookmarkStart w:id="41" w:name="2024039468"/>
    <w:p w14:paraId="30A004BB" w14:textId="77777777" w:rsidR="00F05DB1" w:rsidRDefault="00276493">
      <w:pPr>
        <w:pStyle w:val="h2Heading2"/>
        <w:jc w:val="center"/>
      </w:pPr>
      <w:r>
        <w:fldChar w:fldCharType="begin"/>
      </w:r>
      <w:r w:rsidR="00241FB0">
        <w:instrText xml:space="preserve"> XE "Character Styles Toolbar (BANA Template)" </w:instrText>
      </w:r>
      <w:r>
        <w:fldChar w:fldCharType="end"/>
      </w:r>
      <w:r w:rsidR="00241FB0">
        <w:rPr>
          <w:color w:val="000000"/>
        </w:rPr>
        <w:t>Character Styles Toolbar</w:t>
      </w:r>
    </w:p>
    <w:bookmarkEnd w:id="41"/>
    <w:p w14:paraId="05E23EF2" w14:textId="77777777" w:rsidR="00F05DB1" w:rsidRDefault="00866508">
      <w:pPr>
        <w:pStyle w:val="p"/>
        <w:jc w:val="center"/>
      </w:pPr>
      <w:r>
        <w:rPr>
          <w:noProof/>
          <w:lang w:val="en-US" w:eastAsia="en-US"/>
        </w:rPr>
        <w:drawing>
          <wp:inline distT="0" distB="0" distL="0" distR="0" wp14:anchorId="2329171A" wp14:editId="7A6816AF">
            <wp:extent cx="5486400" cy="170180"/>
            <wp:effectExtent l="0" t="0" r="0" b="0"/>
            <wp:docPr id="27" name="Picture 27" descr="BANA Braille 2014 Character styles toolba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BANA Braille 2014 Character styles toolbar"/>
                    <pic:cNvPicPr preferRelativeResize="0">
                      <a:picLocks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486400" cy="170180"/>
                    </a:xfrm>
                    <a:prstGeom prst="rect">
                      <a:avLst/>
                    </a:prstGeom>
                    <a:solidFill>
                      <a:srgbClr val="FFFFFF"/>
                    </a:solidFill>
                    <a:ln>
                      <a:noFill/>
                    </a:ln>
                  </pic:spPr>
                </pic:pic>
              </a:graphicData>
            </a:graphic>
          </wp:inline>
        </w:drawing>
      </w:r>
    </w:p>
    <w:p w14:paraId="5395888E" w14:textId="77777777" w:rsidR="00F05DB1" w:rsidRDefault="00241FB0">
      <w:pPr>
        <w:pStyle w:val="p"/>
      </w:pPr>
      <w:r>
        <w:rPr>
          <w:color w:val="000000"/>
        </w:rPr>
        <w:t>This toolbar includes the styles for print page numbers, character styles, and DBT Codes.</w:t>
      </w:r>
    </w:p>
    <w:p w14:paraId="2AA483BB" w14:textId="77777777" w:rsidR="00F05DB1" w:rsidRDefault="00241FB0">
      <w:pPr>
        <w:pStyle w:val="h3Heading3"/>
        <w:jc w:val="center"/>
      </w:pPr>
      <w:r>
        <w:rPr>
          <w:color w:val="000000"/>
        </w:rPr>
        <w:t>T# - Textbook Reference Page Number (</w:t>
      </w:r>
      <w:proofErr w:type="spellStart"/>
      <w:r>
        <w:rPr>
          <w:rStyle w:val="spanvariable"/>
        </w:rPr>
        <w:t>Alt+Return</w:t>
      </w:r>
      <w:proofErr w:type="spellEnd"/>
      <w:r>
        <w:rPr>
          <w:color w:val="000000"/>
        </w:rPr>
        <w:t>)</w:t>
      </w:r>
    </w:p>
    <w:p w14:paraId="045E761A" w14:textId="77777777" w:rsidR="00F05DB1" w:rsidRDefault="00241FB0">
      <w:pPr>
        <w:pStyle w:val="p"/>
      </w:pPr>
      <w:r>
        <w:rPr>
          <w:color w:val="000000"/>
        </w:rPr>
        <w:t>Places the print page number at the right margin in the Word file.</w:t>
      </w:r>
    </w:p>
    <w:p w14:paraId="36E57CC4" w14:textId="77777777" w:rsidR="00F05DB1" w:rsidRDefault="00241FB0">
      <w:pPr>
        <w:pStyle w:val="h3Heading3"/>
        <w:jc w:val="center"/>
      </w:pPr>
      <w:r>
        <w:rPr>
          <w:rStyle w:val="spanspan5"/>
        </w:rPr>
        <w:t>▲</w:t>
      </w:r>
      <w:r>
        <w:rPr>
          <w:color w:val="000000"/>
        </w:rPr>
        <w:t>#</w:t>
      </w:r>
      <w:r>
        <w:rPr>
          <w:rStyle w:val="spanspan5"/>
        </w:rPr>
        <w:t>▲</w:t>
      </w:r>
      <w:r>
        <w:rPr>
          <w:color w:val="000000"/>
        </w:rPr>
        <w:t xml:space="preserve"> - Embedded Textbook Reference Page Number (</w:t>
      </w:r>
      <w:proofErr w:type="spellStart"/>
      <w:r>
        <w:rPr>
          <w:rStyle w:val="spanvariable"/>
        </w:rPr>
        <w:t>Alt+Ctrl+Shift+t</w:t>
      </w:r>
      <w:proofErr w:type="spellEnd"/>
      <w:r>
        <w:rPr>
          <w:color w:val="000000"/>
        </w:rPr>
        <w:t>)</w:t>
      </w:r>
    </w:p>
    <w:p w14:paraId="1CF04352" w14:textId="77777777" w:rsidR="00F05DB1" w:rsidRDefault="00241FB0">
      <w:pPr>
        <w:pStyle w:val="p"/>
      </w:pPr>
      <w:r>
        <w:rPr>
          <w:color w:val="000000"/>
        </w:rPr>
        <w:t>Apply to print page numbers that happen mid-paragraph.</w:t>
      </w:r>
    </w:p>
    <w:p w14:paraId="48536BA4" w14:textId="77777777" w:rsidR="00F05DB1" w:rsidRDefault="00241FB0">
      <w:pPr>
        <w:pStyle w:val="h3Heading3"/>
        <w:jc w:val="center"/>
      </w:pPr>
      <w:r>
        <w:rPr>
          <w:color w:val="000000"/>
        </w:rPr>
        <w:t>Other Page Numbers</w:t>
      </w:r>
    </w:p>
    <w:p w14:paraId="43555E07" w14:textId="77777777" w:rsidR="00F05DB1" w:rsidRDefault="00241FB0">
      <w:pPr>
        <w:pStyle w:val="p"/>
      </w:pPr>
      <w:r>
        <w:rPr>
          <w:color w:val="000000"/>
        </w:rPr>
        <w:t xml:space="preserve">These items help control other page numbering situations (such as combined page numbers). Show/Hide </w:t>
      </w:r>
      <w:r>
        <w:rPr>
          <w:rStyle w:val="spanspan1"/>
        </w:rPr>
        <w:t>(Ctrl+*</w:t>
      </w:r>
      <w:r>
        <w:rPr>
          <w:color w:val="000000"/>
        </w:rPr>
        <w:t>) must be active.</w:t>
      </w:r>
    </w:p>
    <w:p w14:paraId="3D04F827" w14:textId="77777777" w:rsidR="00F05DB1" w:rsidRDefault="00866508">
      <w:pPr>
        <w:pStyle w:val="pNormalBlockIndent"/>
        <w:jc w:val="center"/>
      </w:pPr>
      <w:r>
        <w:rPr>
          <w:noProof/>
          <w:lang w:val="en-US" w:eastAsia="en-US"/>
        </w:rPr>
        <w:drawing>
          <wp:inline distT="0" distB="0" distL="0" distR="0" wp14:anchorId="063B3A67" wp14:editId="293C3A97">
            <wp:extent cx="2658110" cy="956945"/>
            <wp:effectExtent l="0" t="0" r="0" b="0"/>
            <wp:docPr id="28" name="Picture 28" descr="BANA template's menu options for Other Page Numb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descr="BANA template's menu options for Other Page Numbers"/>
                    <pic:cNvPicPr preferRelativeResize="0">
                      <a:picLocks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2658110" cy="956945"/>
                    </a:xfrm>
                    <a:prstGeom prst="rect">
                      <a:avLst/>
                    </a:prstGeom>
                    <a:solidFill>
                      <a:srgbClr val="FFFFFF"/>
                    </a:solidFill>
                    <a:ln>
                      <a:noFill/>
                    </a:ln>
                  </pic:spPr>
                </pic:pic>
              </a:graphicData>
            </a:graphic>
          </wp:inline>
        </w:drawing>
      </w:r>
    </w:p>
    <w:p w14:paraId="02B0C032" w14:textId="77777777" w:rsidR="00F05DB1" w:rsidRDefault="00241FB0">
      <w:pPr>
        <w:pStyle w:val="h6"/>
        <w:jc w:val="center"/>
      </w:pPr>
      <w:r>
        <w:rPr>
          <w:color w:val="000000"/>
        </w:rPr>
        <w:t>Continuation Textbook Page Number [[*lec*]]</w:t>
      </w:r>
    </w:p>
    <w:p w14:paraId="51C9F157" w14:textId="77777777" w:rsidR="00F05DB1" w:rsidRDefault="00241FB0">
      <w:pPr>
        <w:pStyle w:val="p"/>
      </w:pPr>
      <w:r>
        <w:rPr>
          <w:color w:val="000000"/>
        </w:rPr>
        <w:t>Used to insert a range of print page numbers with the Textbook Reference Page Number (</w:t>
      </w:r>
      <w:proofErr w:type="spellStart"/>
      <w:r>
        <w:rPr>
          <w:rStyle w:val="spanspan1"/>
        </w:rPr>
        <w:t>RefPageNumber</w:t>
      </w:r>
      <w:proofErr w:type="spellEnd"/>
      <w:r>
        <w:rPr>
          <w:color w:val="000000"/>
        </w:rPr>
        <w:t>) style. Example:</w:t>
      </w:r>
    </w:p>
    <w:p w14:paraId="4B3C72C5" w14:textId="77777777" w:rsidR="00F05DB1" w:rsidRDefault="00241FB0">
      <w:pPr>
        <w:pStyle w:val="pNormalBlockIndent2"/>
      </w:pPr>
      <w:r>
        <w:rPr>
          <w:color w:val="000000"/>
        </w:rPr>
        <w:t>1-5[[*lec*]]5</w:t>
      </w:r>
    </w:p>
    <w:p w14:paraId="690BCA14" w14:textId="77777777" w:rsidR="00F05DB1" w:rsidRDefault="00241FB0">
      <w:pPr>
        <w:pStyle w:val="pNormalBlockIndent2"/>
      </w:pPr>
      <w:r>
        <w:rPr>
          <w:color w:val="000000"/>
        </w:rPr>
        <w:t>The print page numbers in the braille are: 1-5, a5, b5, etc.</w:t>
      </w:r>
    </w:p>
    <w:p w14:paraId="04544B4B" w14:textId="77777777" w:rsidR="00F05DB1" w:rsidRDefault="00241FB0">
      <w:pPr>
        <w:pStyle w:val="h6"/>
        <w:jc w:val="center"/>
      </w:pPr>
      <w:r>
        <w:rPr>
          <w:color w:val="000000"/>
        </w:rPr>
        <w:lastRenderedPageBreak/>
        <w:t>Discontinue Textbook Page Number [[*led*]]</w:t>
      </w:r>
    </w:p>
    <w:p w14:paraId="30D9308C" w14:textId="77777777" w:rsidR="00F05DB1" w:rsidRDefault="00241FB0">
      <w:pPr>
        <w:pStyle w:val="p"/>
      </w:pPr>
      <w:r>
        <w:rPr>
          <w:color w:val="000000"/>
        </w:rPr>
        <w:t>Used to discontinue print page numbers if a section of text doesn’t have print page numbers. Insert this code instead of a number in the Textbook Reference Page Number (</w:t>
      </w:r>
      <w:proofErr w:type="spellStart"/>
      <w:r>
        <w:rPr>
          <w:rStyle w:val="spanspan1"/>
        </w:rPr>
        <w:t>RefPageNumber</w:t>
      </w:r>
      <w:proofErr w:type="spellEnd"/>
      <w:r>
        <w:rPr>
          <w:color w:val="000000"/>
        </w:rPr>
        <w:t>) style.</w:t>
      </w:r>
    </w:p>
    <w:p w14:paraId="17283C76" w14:textId="77777777" w:rsidR="00F05DB1" w:rsidRDefault="00241FB0">
      <w:pPr>
        <w:pStyle w:val="h6"/>
        <w:jc w:val="center"/>
      </w:pPr>
      <w:r>
        <w:rPr>
          <w:color w:val="000000"/>
        </w:rPr>
        <w:t>Letter Sign Before Small Roman Numerals [[*ii*]]</w:t>
      </w:r>
    </w:p>
    <w:p w14:paraId="7DA426EC" w14:textId="77777777" w:rsidR="00F05DB1" w:rsidRDefault="00241FB0">
      <w:pPr>
        <w:pStyle w:val="p"/>
      </w:pPr>
      <w:r>
        <w:rPr>
          <w:color w:val="000000"/>
        </w:rPr>
        <w:t>It is necessary to let DBT know a letter sign is needed before small Roman numeral page numbers. Example:</w:t>
      </w:r>
    </w:p>
    <w:p w14:paraId="1D762472" w14:textId="77777777" w:rsidR="00F05DB1" w:rsidRDefault="00241FB0">
      <w:pPr>
        <w:pStyle w:val="pNormalBlockIndent2"/>
      </w:pPr>
      <w:r>
        <w:rPr>
          <w:color w:val="000000"/>
        </w:rPr>
        <w:t>[[*ii*]]xii</w:t>
      </w:r>
    </w:p>
    <w:p w14:paraId="5860F4DE" w14:textId="77777777" w:rsidR="00F05DB1" w:rsidRDefault="00241FB0">
      <w:pPr>
        <w:pStyle w:val="p"/>
      </w:pPr>
      <w:r>
        <w:rPr>
          <w:color w:val="000000"/>
        </w:rPr>
        <w:t xml:space="preserve">Make sure to include this code in the Guide Dots character style when formatting a table of contents. The letter sign will not be inserted correctly if this code is not included in the Guide Dots </w:t>
      </w:r>
      <w:proofErr w:type="spellStart"/>
      <w:r>
        <w:rPr>
          <w:color w:val="000000"/>
        </w:rPr>
        <w:t>markup</w:t>
      </w:r>
      <w:proofErr w:type="spellEnd"/>
      <w:r>
        <w:rPr>
          <w:color w:val="000000"/>
        </w:rPr>
        <w:t>.</w:t>
      </w:r>
    </w:p>
    <w:p w14:paraId="1A9EBF1E" w14:textId="77777777" w:rsidR="00F05DB1" w:rsidRDefault="00866508">
      <w:pPr>
        <w:pStyle w:val="pNormalBlockIndent"/>
        <w:jc w:val="center"/>
      </w:pPr>
      <w:r>
        <w:rPr>
          <w:noProof/>
          <w:lang w:val="en-US" w:eastAsia="en-US"/>
        </w:rPr>
        <w:drawing>
          <wp:inline distT="0" distB="0" distL="0" distR="0" wp14:anchorId="06A07D0A" wp14:editId="55E9955D">
            <wp:extent cx="1956435" cy="308610"/>
            <wp:effectExtent l="0" t="0" r="0" b="0"/>
            <wp:docPr id="29" name="Picture 29" descr="Sample of using the letter sign code [[*ii*]] before the small roman numeral xiv"/>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descr="Sample of using the letter sign code [[*ii*]] before the small roman numeral xiv"/>
                    <pic:cNvPicPr preferRelativeResize="0">
                      <a:picLocks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1956435" cy="308610"/>
                    </a:xfrm>
                    <a:prstGeom prst="rect">
                      <a:avLst/>
                    </a:prstGeom>
                    <a:solidFill>
                      <a:srgbClr val="FFFFFF"/>
                    </a:solidFill>
                    <a:ln>
                      <a:noFill/>
                    </a:ln>
                  </pic:spPr>
                </pic:pic>
              </a:graphicData>
            </a:graphic>
          </wp:inline>
        </w:drawing>
      </w:r>
    </w:p>
    <w:p w14:paraId="5716ACE7" w14:textId="77777777" w:rsidR="00F05DB1" w:rsidRDefault="00241FB0">
      <w:pPr>
        <w:pStyle w:val="h4Heading4"/>
        <w:jc w:val="center"/>
      </w:pPr>
      <w:r>
        <w:rPr>
          <w:color w:val="000000"/>
        </w:rPr>
        <w:t>Reset (</w:t>
      </w:r>
      <w:proofErr w:type="spellStart"/>
      <w:r>
        <w:rPr>
          <w:rStyle w:val="spanvariable1"/>
        </w:rPr>
        <w:t>Ctrl+Space</w:t>
      </w:r>
      <w:proofErr w:type="spellEnd"/>
      <w:r>
        <w:rPr>
          <w:color w:val="000000"/>
        </w:rPr>
        <w:t>)</w:t>
      </w:r>
    </w:p>
    <w:p w14:paraId="1BF3ECF1" w14:textId="77777777" w:rsidR="00F05DB1" w:rsidRDefault="00241FB0">
      <w:pPr>
        <w:pStyle w:val="p"/>
      </w:pPr>
      <w:r>
        <w:rPr>
          <w:color w:val="000000"/>
        </w:rPr>
        <w:t>Used when typing. This ends the character style being entered and returns to the format of the paragraph style in use.</w:t>
      </w:r>
    </w:p>
    <w:p w14:paraId="77D596EA" w14:textId="77777777" w:rsidR="00F05DB1" w:rsidRDefault="00866508">
      <w:pPr>
        <w:pStyle w:val="h4Heading4"/>
        <w:jc w:val="center"/>
      </w:pPr>
      <w:r>
        <w:rPr>
          <w:noProof/>
          <w:lang w:val="en-US" w:eastAsia="en-US"/>
        </w:rPr>
        <w:drawing>
          <wp:inline distT="0" distB="0" distL="0" distR="0" wp14:anchorId="7D13FB7B" wp14:editId="02A390B4">
            <wp:extent cx="116840" cy="116840"/>
            <wp:effectExtent l="0" t="0" r="0" b="0"/>
            <wp:docPr id="30" name="Picture 30" descr="Symbol indicating the primary bullet 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Symbol indicating the primary bullet symbol"/>
                    <pic:cNvPicPr preferRelativeResize="0">
                      <a:picLocks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solidFill>
                      <a:srgbClr val="FFFFFF"/>
                    </a:solidFill>
                    <a:ln>
                      <a:noFill/>
                    </a:ln>
                  </pic:spPr>
                </pic:pic>
              </a:graphicData>
            </a:graphic>
          </wp:inline>
        </w:drawing>
      </w:r>
      <w:r w:rsidR="00241FB0">
        <w:rPr>
          <w:color w:val="000000"/>
        </w:rPr>
        <w:t xml:space="preserve"> Primary Bullet</w:t>
      </w:r>
    </w:p>
    <w:p w14:paraId="580B8625" w14:textId="77777777" w:rsidR="00F05DB1" w:rsidRDefault="00241FB0">
      <w:pPr>
        <w:pStyle w:val="p"/>
      </w:pPr>
      <w:r>
        <w:rPr>
          <w:color w:val="000000"/>
        </w:rPr>
        <w:t xml:space="preserve">Inserts </w:t>
      </w:r>
      <w:r>
        <w:rPr>
          <w:rStyle w:val="spanSimBraille1"/>
        </w:rPr>
        <w:t>_4</w:t>
      </w:r>
      <w:r>
        <w:rPr>
          <w:color w:val="000000"/>
        </w:rPr>
        <w:t xml:space="preserve"> for the primary bullet symbol.</w:t>
      </w:r>
    </w:p>
    <w:p w14:paraId="4D260C16" w14:textId="77777777" w:rsidR="00F05DB1" w:rsidRDefault="00866508">
      <w:pPr>
        <w:pStyle w:val="h4Heading4"/>
        <w:jc w:val="center"/>
      </w:pPr>
      <w:r>
        <w:rPr>
          <w:noProof/>
          <w:lang w:val="en-US" w:eastAsia="en-US"/>
        </w:rPr>
        <w:drawing>
          <wp:inline distT="0" distB="0" distL="0" distR="0" wp14:anchorId="57F2F5F9" wp14:editId="1ED32E39">
            <wp:extent cx="116840" cy="116840"/>
            <wp:effectExtent l="0" t="0" r="0" b="0"/>
            <wp:docPr id="31" name="Picture 31" descr="Symbol indicating the secondary bullet 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Symbol indicating the secondary bullet symbol"/>
                    <pic:cNvPicPr preferRelativeResize="0">
                      <a:picLocks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solidFill>
                      <a:srgbClr val="FFFFFF"/>
                    </a:solidFill>
                    <a:ln>
                      <a:noFill/>
                    </a:ln>
                  </pic:spPr>
                </pic:pic>
              </a:graphicData>
            </a:graphic>
          </wp:inline>
        </w:drawing>
      </w:r>
      <w:r w:rsidR="00241FB0">
        <w:rPr>
          <w:color w:val="000000"/>
        </w:rPr>
        <w:t xml:space="preserve"> Secondary Bullet</w:t>
      </w:r>
    </w:p>
    <w:p w14:paraId="47AA8F3E" w14:textId="77777777" w:rsidR="00F05DB1" w:rsidRDefault="00241FB0">
      <w:pPr>
        <w:pStyle w:val="p"/>
      </w:pPr>
      <w:r>
        <w:rPr>
          <w:color w:val="000000"/>
        </w:rPr>
        <w:t xml:space="preserve">Inserts </w:t>
      </w:r>
      <w:r>
        <w:rPr>
          <w:rStyle w:val="spanSimBraille1"/>
        </w:rPr>
        <w:t>_9</w:t>
      </w:r>
      <w:r>
        <w:rPr>
          <w:color w:val="000000"/>
        </w:rPr>
        <w:t xml:space="preserve"> for the secondary bullet symbol.</w:t>
      </w:r>
    </w:p>
    <w:p w14:paraId="754622E6" w14:textId="77777777" w:rsidR="00F05DB1" w:rsidRDefault="00241FB0">
      <w:pPr>
        <w:pStyle w:val="h4Heading4"/>
        <w:jc w:val="center"/>
      </w:pPr>
      <w:r>
        <w:rPr>
          <w:rStyle w:val="spanspan6"/>
        </w:rPr>
        <w:t>B</w:t>
      </w:r>
      <w:r>
        <w:rPr>
          <w:color w:val="000000"/>
        </w:rPr>
        <w:t xml:space="preserve"> Blue Font</w:t>
      </w:r>
    </w:p>
    <w:p w14:paraId="1EB5C88B" w14:textId="35812493" w:rsidR="00F05DB1" w:rsidRDefault="00241FB0">
      <w:pPr>
        <w:pStyle w:val="p"/>
      </w:pPr>
      <w:r>
        <w:rPr>
          <w:color w:val="000000"/>
        </w:rPr>
        <w:t xml:space="preserve">Inserts </w:t>
      </w:r>
      <w:r>
        <w:rPr>
          <w:rStyle w:val="spanSimBraille1"/>
        </w:rPr>
        <w:t>_b</w:t>
      </w:r>
      <w:r>
        <w:rPr>
          <w:color w:val="000000"/>
        </w:rPr>
        <w:t xml:space="preserve"> followed by a hard, nonbreaking space.</w:t>
      </w:r>
      <w:r w:rsidR="000774F6">
        <w:rPr>
          <w:color w:val="000000"/>
        </w:rPr>
        <w:t xml:space="preserve"> </w:t>
      </w:r>
      <w:commentRangeStart w:id="42"/>
      <w:r w:rsidR="000774F6">
        <w:rPr>
          <w:color w:val="000000"/>
        </w:rPr>
        <w:t xml:space="preserve">Replace b as needed for other </w:t>
      </w:r>
      <w:proofErr w:type="spellStart"/>
      <w:r w:rsidR="000774F6">
        <w:rPr>
          <w:color w:val="000000"/>
        </w:rPr>
        <w:t>colors</w:t>
      </w:r>
      <w:proofErr w:type="spellEnd"/>
      <w:r w:rsidR="000774F6">
        <w:rPr>
          <w:color w:val="000000"/>
        </w:rPr>
        <w:t>.</w:t>
      </w:r>
      <w:commentRangeEnd w:id="42"/>
      <w:r w:rsidR="000774F6">
        <w:rPr>
          <w:rStyle w:val="CommentReference"/>
          <w:rFonts w:ascii="'Arial Unicode MS'" w:hAnsi="'Arial Unicode MS'" w:cs="'Arial Unicode MS'"/>
        </w:rPr>
        <w:commentReference w:id="42"/>
      </w:r>
    </w:p>
    <w:p w14:paraId="3EDB410E" w14:textId="77777777" w:rsidR="00F05DB1" w:rsidRDefault="00241FB0">
      <w:pPr>
        <w:pStyle w:val="h4Heading4"/>
        <w:jc w:val="center"/>
      </w:pPr>
      <w:r>
        <w:rPr>
          <w:rStyle w:val="spanspan7"/>
        </w:rPr>
        <w:t>R</w:t>
      </w:r>
      <w:r>
        <w:rPr>
          <w:color w:val="000000"/>
        </w:rPr>
        <w:t xml:space="preserve"> Red Font</w:t>
      </w:r>
    </w:p>
    <w:p w14:paraId="7C5B97A4" w14:textId="397856C3" w:rsidR="00F05DB1" w:rsidRDefault="00241FB0">
      <w:pPr>
        <w:pStyle w:val="p"/>
      </w:pPr>
      <w:r>
        <w:rPr>
          <w:color w:val="000000"/>
        </w:rPr>
        <w:t xml:space="preserve">Inserts </w:t>
      </w:r>
      <w:r>
        <w:rPr>
          <w:rStyle w:val="spanSimBraille1"/>
        </w:rPr>
        <w:t>_r</w:t>
      </w:r>
      <w:r>
        <w:rPr>
          <w:color w:val="000000"/>
        </w:rPr>
        <w:t xml:space="preserve"> followed by a hard, nonbreaking space.</w:t>
      </w:r>
      <w:r w:rsidR="000774F6">
        <w:rPr>
          <w:color w:val="000000"/>
        </w:rPr>
        <w:t xml:space="preserve"> </w:t>
      </w:r>
      <w:commentRangeStart w:id="43"/>
      <w:r w:rsidR="000774F6">
        <w:rPr>
          <w:color w:val="000000"/>
        </w:rPr>
        <w:t xml:space="preserve">Replace </w:t>
      </w:r>
      <w:r w:rsidR="000774F6">
        <w:rPr>
          <w:color w:val="000000"/>
        </w:rPr>
        <w:t>r</w:t>
      </w:r>
      <w:r w:rsidR="000774F6">
        <w:rPr>
          <w:color w:val="000000"/>
        </w:rPr>
        <w:t xml:space="preserve"> as needed for other </w:t>
      </w:r>
      <w:proofErr w:type="spellStart"/>
      <w:r w:rsidR="000774F6">
        <w:rPr>
          <w:color w:val="000000"/>
        </w:rPr>
        <w:t>colors</w:t>
      </w:r>
      <w:proofErr w:type="spellEnd"/>
      <w:r w:rsidR="000774F6">
        <w:rPr>
          <w:color w:val="000000"/>
        </w:rPr>
        <w:t>.</w:t>
      </w:r>
      <w:commentRangeEnd w:id="43"/>
      <w:r w:rsidR="000774F6">
        <w:rPr>
          <w:rStyle w:val="CommentReference"/>
          <w:rFonts w:ascii="'Arial Unicode MS'" w:hAnsi="'Arial Unicode MS'" w:cs="'Arial Unicode MS'"/>
        </w:rPr>
        <w:commentReference w:id="43"/>
      </w:r>
    </w:p>
    <w:p w14:paraId="60D55B72" w14:textId="77777777" w:rsidR="00F05DB1" w:rsidRDefault="00241FB0">
      <w:pPr>
        <w:pStyle w:val="h4Heading4"/>
        <w:jc w:val="center"/>
      </w:pPr>
      <w:r>
        <w:rPr>
          <w:rStyle w:val="spanspan2"/>
        </w:rPr>
        <w:lastRenderedPageBreak/>
        <w:t>Y</w:t>
      </w:r>
      <w:r>
        <w:rPr>
          <w:color w:val="000000"/>
        </w:rPr>
        <w:t xml:space="preserve"> Yellow Highlight</w:t>
      </w:r>
    </w:p>
    <w:p w14:paraId="742221C4" w14:textId="03CA88C6" w:rsidR="00F05DB1" w:rsidRDefault="00241FB0">
      <w:pPr>
        <w:pStyle w:val="p"/>
      </w:pPr>
      <w:r>
        <w:rPr>
          <w:color w:val="000000"/>
        </w:rPr>
        <w:t xml:space="preserve">Inserts </w:t>
      </w:r>
      <w:r>
        <w:rPr>
          <w:rStyle w:val="spanSimBraille1"/>
        </w:rPr>
        <w:t>_</w:t>
      </w:r>
      <w:proofErr w:type="spellStart"/>
      <w:r>
        <w:rPr>
          <w:rStyle w:val="spanSimBraille1"/>
        </w:rPr>
        <w:t>yh</w:t>
      </w:r>
      <w:proofErr w:type="spellEnd"/>
      <w:r>
        <w:rPr>
          <w:color w:val="000000"/>
        </w:rPr>
        <w:t xml:space="preserve"> followed by a hard, nonbreaking space.</w:t>
      </w:r>
      <w:r w:rsidR="000774F6">
        <w:rPr>
          <w:color w:val="000000"/>
        </w:rPr>
        <w:t xml:space="preserve"> </w:t>
      </w:r>
      <w:commentRangeStart w:id="44"/>
      <w:r w:rsidR="000774F6">
        <w:rPr>
          <w:color w:val="000000"/>
        </w:rPr>
        <w:t xml:space="preserve">Replace </w:t>
      </w:r>
      <w:r w:rsidR="000774F6">
        <w:rPr>
          <w:color w:val="000000"/>
        </w:rPr>
        <w:t>y</w:t>
      </w:r>
      <w:r w:rsidR="000774F6">
        <w:rPr>
          <w:color w:val="000000"/>
        </w:rPr>
        <w:t xml:space="preserve"> as needed for other </w:t>
      </w:r>
      <w:r w:rsidR="000774F6">
        <w:rPr>
          <w:color w:val="000000"/>
        </w:rPr>
        <w:t xml:space="preserve">highlight </w:t>
      </w:r>
      <w:proofErr w:type="spellStart"/>
      <w:r w:rsidR="000774F6">
        <w:rPr>
          <w:color w:val="000000"/>
        </w:rPr>
        <w:t>colors</w:t>
      </w:r>
      <w:proofErr w:type="spellEnd"/>
      <w:r w:rsidR="000774F6">
        <w:rPr>
          <w:color w:val="000000"/>
        </w:rPr>
        <w:t>.</w:t>
      </w:r>
      <w:commentRangeEnd w:id="44"/>
      <w:r w:rsidR="000774F6">
        <w:rPr>
          <w:rStyle w:val="CommentReference"/>
          <w:rFonts w:ascii="'Arial Unicode MS'" w:hAnsi="'Arial Unicode MS'" w:cs="'Arial Unicode MS'"/>
        </w:rPr>
        <w:commentReference w:id="44"/>
      </w:r>
    </w:p>
    <w:p w14:paraId="5C7657FC" w14:textId="77777777" w:rsidR="00F05DB1" w:rsidRDefault="00241FB0">
      <w:pPr>
        <w:pStyle w:val="h4Heading4"/>
        <w:jc w:val="center"/>
      </w:pPr>
      <w:r>
        <w:rPr>
          <w:rStyle w:val="spanSimBraille1"/>
        </w:rPr>
        <w:t>,'</w:t>
      </w:r>
      <w:r>
        <w:rPr>
          <w:color w:val="000000"/>
        </w:rPr>
        <w:t xml:space="preserve"> Font Termination</w:t>
      </w:r>
    </w:p>
    <w:p w14:paraId="431A3B15" w14:textId="77777777" w:rsidR="00F05DB1" w:rsidRDefault="00241FB0">
      <w:pPr>
        <w:pStyle w:val="p"/>
      </w:pPr>
      <w:r>
        <w:rPr>
          <w:color w:val="000000"/>
        </w:rPr>
        <w:t xml:space="preserve">Inserts </w:t>
      </w:r>
      <w:r>
        <w:rPr>
          <w:rStyle w:val="spanSimBraille1"/>
        </w:rPr>
        <w:t>,'</w:t>
      </w:r>
      <w:r>
        <w:rPr>
          <w:color w:val="000000"/>
        </w:rPr>
        <w:t xml:space="preserve"> preceded by a hard, nonbreaking space.</w:t>
      </w:r>
    </w:p>
    <w:p w14:paraId="60597AFB" w14:textId="77777777" w:rsidR="00F05DB1" w:rsidRDefault="00241FB0">
      <w:pPr>
        <w:pStyle w:val="h4Heading4"/>
        <w:jc w:val="center"/>
      </w:pPr>
      <w:r>
        <w:rPr>
          <w:color w:val="000000"/>
        </w:rPr>
        <w:t>IPA</w:t>
      </w:r>
    </w:p>
    <w:p w14:paraId="63CFCDAB" w14:textId="77777777" w:rsidR="00F05DB1" w:rsidRDefault="00241FB0">
      <w:pPr>
        <w:pStyle w:val="p"/>
      </w:pPr>
      <w:commentRangeStart w:id="45"/>
      <w:r>
        <w:rPr>
          <w:rStyle w:val="popupHead"/>
        </w:rPr>
        <w:t>IPA</w:t>
      </w:r>
      <w:r>
        <w:rPr>
          <w:rStyle w:val="FootnoteReference"/>
        </w:rPr>
        <w:footnoteReference w:id="2"/>
      </w:r>
      <w:commentRangeEnd w:id="45"/>
      <w:r w:rsidR="001E5352">
        <w:rPr>
          <w:rStyle w:val="CommentReference"/>
          <w:rFonts w:ascii="'Arial Unicode MS'" w:hAnsi="'Arial Unicode MS'" w:cs="'Arial Unicode MS'"/>
        </w:rPr>
        <w:commentReference w:id="45"/>
      </w:r>
      <w:r>
        <w:rPr>
          <w:color w:val="000000"/>
        </w:rPr>
        <w:t xml:space="preserve"> characters enclosed in this </w:t>
      </w:r>
      <w:proofErr w:type="spellStart"/>
      <w:r>
        <w:rPr>
          <w:color w:val="000000"/>
        </w:rPr>
        <w:t>markup</w:t>
      </w:r>
      <w:proofErr w:type="spellEnd"/>
      <w:r>
        <w:rPr>
          <w:color w:val="000000"/>
        </w:rPr>
        <w:t xml:space="preserve"> are translated according to IPA Braille: </w:t>
      </w:r>
      <w:hyperlink r:id="rId50" w:tooltip="http://www.brailleauthority.org/ipa/ipa-braille-final.pdf" w:history="1">
        <w:r>
          <w:rPr>
            <w:color w:val="306030"/>
            <w:sz w:val="24"/>
            <w:szCs w:val="24"/>
            <w:u w:val="single"/>
            <w:shd w:val="clear" w:color="auto" w:fill="FFF2DD"/>
          </w:rPr>
          <w:t>An Updated Tactile Representation of the International Phonetic Alphabet.</w:t>
        </w:r>
      </w:hyperlink>
    </w:p>
    <w:p w14:paraId="3611F4D6" w14:textId="77777777" w:rsidR="00F05DB1" w:rsidRDefault="00241FB0">
      <w:pPr>
        <w:pStyle w:val="h4Heading4"/>
        <w:jc w:val="center"/>
      </w:pPr>
      <w:r>
        <w:rPr>
          <w:color w:val="000000"/>
        </w:rPr>
        <w:t>CBC - CBC-Inline (</w:t>
      </w:r>
      <w:proofErr w:type="spellStart"/>
      <w:r>
        <w:rPr>
          <w:rStyle w:val="spanvariable1"/>
        </w:rPr>
        <w:t>Alt+Ctrl+Shift+c</w:t>
      </w:r>
      <w:proofErr w:type="spellEnd"/>
      <w:r>
        <w:rPr>
          <w:color w:val="000000"/>
        </w:rPr>
        <w:t>)</w:t>
      </w:r>
    </w:p>
    <w:p w14:paraId="69EA75CE" w14:textId="77777777" w:rsidR="00F05DB1" w:rsidRDefault="00241FB0">
      <w:pPr>
        <w:pStyle w:val="p"/>
      </w:pPr>
      <w:r>
        <w:rPr>
          <w:color w:val="000000"/>
        </w:rPr>
        <w:t xml:space="preserve">Text marked up with this style is translated as </w:t>
      </w:r>
      <w:r>
        <w:rPr>
          <w:rStyle w:val="popupHead"/>
        </w:rPr>
        <w:t>CBC</w:t>
      </w:r>
      <w:r>
        <w:rPr>
          <w:rStyle w:val="FootnoteReference"/>
        </w:rPr>
        <w:footnoteReference w:id="3"/>
      </w:r>
      <w:r>
        <w:rPr>
          <w:color w:val="000000"/>
        </w:rPr>
        <w:t xml:space="preserve">, using the appropriate indicators. Note: For proper mapping to DBT, make sure DBT’s Global | Word Importer | Transcribe Courier to CBC is </w:t>
      </w:r>
      <w:r>
        <w:rPr>
          <w:rStyle w:val="spanspan11"/>
        </w:rPr>
        <w:t>unchecked</w:t>
      </w:r>
      <w:r>
        <w:rPr>
          <w:rStyle w:val="i"/>
        </w:rPr>
        <w:t>.</w:t>
      </w:r>
      <w:r>
        <w:rPr>
          <w:color w:val="000000"/>
        </w:rPr>
        <w:t xml:space="preserve"> The style will take care of marking the CBC for correct translation.</w:t>
      </w:r>
    </w:p>
    <w:p w14:paraId="62B64549" w14:textId="77777777" w:rsidR="00F05DB1" w:rsidRDefault="00866508">
      <w:pPr>
        <w:pStyle w:val="pNormalBlockIndent"/>
        <w:jc w:val="center"/>
      </w:pPr>
      <w:commentRangeStart w:id="46"/>
      <w:r>
        <w:rPr>
          <w:noProof/>
          <w:lang w:val="en-US" w:eastAsia="en-US"/>
        </w:rPr>
        <w:drawing>
          <wp:inline distT="0" distB="0" distL="0" distR="0" wp14:anchorId="3C2C622A" wp14:editId="0DBEB13D">
            <wp:extent cx="3731895" cy="3019425"/>
            <wp:effectExtent l="0" t="0" r="0" b="0"/>
            <wp:docPr id="32" name="Picture 32" descr="DBT's Word Importer dialog, with notation to not check &quot;Transcriber Courier to CBC&quot; and &quot;Treat braille and simbraille fonts as braille.&quot; A notation indicateds to check &quot;language switches&quo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DBT's Word Importer dialog, with notation to not check &quot;Transcriber Courier to CBC&quot; and &quot;Treat braille and simbraille fonts as braille.&quot; A notation indicateds to check &quot;language switches&quot; "/>
                    <pic:cNvPicPr preferRelativeResize="0">
                      <a:picLocks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3731895" cy="3019425"/>
                    </a:xfrm>
                    <a:prstGeom prst="rect">
                      <a:avLst/>
                    </a:prstGeom>
                    <a:solidFill>
                      <a:srgbClr val="FFFFFF"/>
                    </a:solidFill>
                    <a:ln>
                      <a:noFill/>
                    </a:ln>
                  </pic:spPr>
                </pic:pic>
              </a:graphicData>
            </a:graphic>
          </wp:inline>
        </w:drawing>
      </w:r>
      <w:commentRangeEnd w:id="46"/>
      <w:r w:rsidR="001E5352">
        <w:rPr>
          <w:rStyle w:val="CommentReference"/>
          <w:rFonts w:ascii="'Arial Unicode MS'" w:hAnsi="'Arial Unicode MS'" w:cs="'Arial Unicode MS'"/>
        </w:rPr>
        <w:commentReference w:id="46"/>
      </w:r>
    </w:p>
    <w:p w14:paraId="058CFF7A" w14:textId="77777777" w:rsidR="00F05DB1" w:rsidRDefault="00241FB0">
      <w:pPr>
        <w:pStyle w:val="h4Heading4"/>
        <w:jc w:val="center"/>
      </w:pPr>
      <w:r>
        <w:rPr>
          <w:rStyle w:val="spanSimBraille1"/>
        </w:rPr>
        <w:lastRenderedPageBreak/>
        <w:t>=</w:t>
      </w:r>
      <w:r>
        <w:rPr>
          <w:color w:val="000000"/>
        </w:rPr>
        <w:t xml:space="preserve"> - Exact Translation (</w:t>
      </w:r>
      <w:proofErr w:type="spellStart"/>
      <w:r>
        <w:rPr>
          <w:rStyle w:val="spanvariable1"/>
        </w:rPr>
        <w:t>Alt+Ctrl+Shift+e</w:t>
      </w:r>
      <w:proofErr w:type="spellEnd"/>
      <w:r>
        <w:rPr>
          <w:color w:val="000000"/>
        </w:rPr>
        <w:t>)</w:t>
      </w:r>
    </w:p>
    <w:p w14:paraId="0D31ABC3" w14:textId="77777777" w:rsidR="00F05DB1" w:rsidRDefault="00241FB0">
      <w:pPr>
        <w:pStyle w:val="p"/>
      </w:pPr>
      <w:r>
        <w:rPr>
          <w:color w:val="000000"/>
        </w:rPr>
        <w:t xml:space="preserve">Anything in this character style will appear in the SimBraille font (assuming the font is installed), and will import and translate into DBT without making any changes. Make sure DBT’s Global | Word Importer | Treat braille and SimBraille fonts as braille is </w:t>
      </w:r>
      <w:r>
        <w:rPr>
          <w:rStyle w:val="spanspan1"/>
        </w:rPr>
        <w:t>not</w:t>
      </w:r>
      <w:r>
        <w:rPr>
          <w:color w:val="000000"/>
        </w:rPr>
        <w:t xml:space="preserve"> checked. (See above image) The style takes care of treating the font as braille.</w:t>
      </w:r>
    </w:p>
    <w:p w14:paraId="45971368" w14:textId="77777777" w:rsidR="00F05DB1" w:rsidRDefault="00241FB0">
      <w:pPr>
        <w:pStyle w:val="h4Heading4"/>
        <w:jc w:val="center"/>
      </w:pPr>
      <w:r>
        <w:rPr>
          <w:rStyle w:val="spanvariable1"/>
        </w:rPr>
        <w:t>▲</w:t>
      </w:r>
      <w:r>
        <w:rPr>
          <w:color w:val="000000"/>
        </w:rPr>
        <w:t>TN</w:t>
      </w:r>
      <w:r>
        <w:rPr>
          <w:rStyle w:val="spanvariable1"/>
        </w:rPr>
        <w:t>▲</w:t>
      </w:r>
      <w:r>
        <w:rPr>
          <w:color w:val="000000"/>
        </w:rPr>
        <w:t xml:space="preserve"> TN-Embed</w:t>
      </w:r>
    </w:p>
    <w:p w14:paraId="4FD06621" w14:textId="77777777" w:rsidR="00F05DB1" w:rsidRDefault="00241FB0">
      <w:pPr>
        <w:pStyle w:val="p"/>
      </w:pPr>
      <w:r>
        <w:rPr>
          <w:color w:val="000000"/>
        </w:rPr>
        <w:t xml:space="preserve">Short transcriber’s notes within a paragraph are enclosed in this </w:t>
      </w:r>
      <w:commentRangeStart w:id="47"/>
      <w:r>
        <w:rPr>
          <w:color w:val="000000"/>
        </w:rPr>
        <w:t>mark</w:t>
      </w:r>
      <w:r w:rsidR="00F415AE">
        <w:rPr>
          <w:color w:val="000000"/>
        </w:rPr>
        <w:t>-</w:t>
      </w:r>
      <w:r>
        <w:rPr>
          <w:color w:val="000000"/>
        </w:rPr>
        <w:t>up</w:t>
      </w:r>
      <w:commentRangeEnd w:id="47"/>
      <w:r w:rsidR="00F415AE">
        <w:rPr>
          <w:rStyle w:val="CommentReference"/>
          <w:rFonts w:ascii="'Arial Unicode MS'" w:hAnsi="'Arial Unicode MS'" w:cs="'Arial Unicode MS'"/>
        </w:rPr>
        <w:commentReference w:id="47"/>
      </w:r>
      <w:r>
        <w:rPr>
          <w:color w:val="000000"/>
        </w:rPr>
        <w:t>. DBT will enclose the note within the TN symbols (6, 3).</w:t>
      </w:r>
    </w:p>
    <w:p w14:paraId="08EAE8AB" w14:textId="77777777" w:rsidR="00F05DB1" w:rsidRDefault="00241FB0">
      <w:pPr>
        <w:pStyle w:val="h4Heading4"/>
        <w:jc w:val="center"/>
      </w:pPr>
      <w:r>
        <w:rPr>
          <w:color w:val="000000"/>
        </w:rPr>
        <w:t>G... - Guide Dots (</w:t>
      </w:r>
      <w:proofErr w:type="spellStart"/>
      <w:r>
        <w:rPr>
          <w:rStyle w:val="spanvariable1"/>
        </w:rPr>
        <w:t>Alt+Ctrl+Shift+d</w:t>
      </w:r>
      <w:proofErr w:type="spellEnd"/>
      <w:r>
        <w:rPr>
          <w:color w:val="000000"/>
        </w:rPr>
        <w:t>)</w:t>
      </w:r>
    </w:p>
    <w:p w14:paraId="36EC9215" w14:textId="77777777" w:rsidR="00F05DB1" w:rsidRPr="001E5352" w:rsidRDefault="00241FB0">
      <w:pPr>
        <w:pStyle w:val="p"/>
      </w:pPr>
      <w:r>
        <w:rPr>
          <w:color w:val="000000"/>
        </w:rPr>
        <w:t>DBT will automatically insert the guide dots in DBT when this style is applied to the page numbers in a table of contents.</w:t>
      </w:r>
      <w:r w:rsidR="001E5352">
        <w:rPr>
          <w:color w:val="000000"/>
        </w:rPr>
        <w:t xml:space="preserve"> </w:t>
      </w:r>
      <w:commentRangeStart w:id="48"/>
      <w:r w:rsidR="001E5352">
        <w:rPr>
          <w:color w:val="000000"/>
        </w:rPr>
        <w:t xml:space="preserve">Do </w:t>
      </w:r>
      <w:r w:rsidR="001E5352">
        <w:rPr>
          <w:i/>
          <w:color w:val="000000"/>
        </w:rPr>
        <w:t>not</w:t>
      </w:r>
      <w:r w:rsidR="001E5352">
        <w:rPr>
          <w:color w:val="000000"/>
        </w:rPr>
        <w:t xml:space="preserve"> include the space </w:t>
      </w:r>
      <w:r w:rsidR="00F415AE">
        <w:rPr>
          <w:color w:val="000000"/>
        </w:rPr>
        <w:t xml:space="preserve">preceding the page number </w:t>
      </w:r>
      <w:r w:rsidR="001E5352">
        <w:rPr>
          <w:color w:val="000000"/>
        </w:rPr>
        <w:t>within this mark</w:t>
      </w:r>
      <w:r w:rsidR="00F415AE">
        <w:rPr>
          <w:color w:val="000000"/>
        </w:rPr>
        <w:t>-</w:t>
      </w:r>
      <w:r w:rsidR="001E5352">
        <w:rPr>
          <w:color w:val="000000"/>
        </w:rPr>
        <w:t>up.</w:t>
      </w:r>
      <w:commentRangeEnd w:id="48"/>
      <w:r w:rsidR="00F415AE">
        <w:rPr>
          <w:rStyle w:val="CommentReference"/>
          <w:rFonts w:ascii="'Arial Unicode MS'" w:hAnsi="'Arial Unicode MS'" w:cs="'Arial Unicode MS'"/>
        </w:rPr>
        <w:commentReference w:id="48"/>
      </w:r>
    </w:p>
    <w:p w14:paraId="2CACFEAE" w14:textId="77777777" w:rsidR="00F05DB1" w:rsidRDefault="00866508">
      <w:pPr>
        <w:pStyle w:val="pNormalBlockIndent"/>
        <w:jc w:val="center"/>
      </w:pPr>
      <w:r>
        <w:rPr>
          <w:noProof/>
          <w:lang w:val="en-US" w:eastAsia="en-US"/>
        </w:rPr>
        <w:drawing>
          <wp:inline distT="0" distB="0" distL="0" distR="0" wp14:anchorId="68D5A86C" wp14:editId="67AB3962">
            <wp:extent cx="1541780" cy="414655"/>
            <wp:effectExtent l="0" t="0" r="0" b="0"/>
            <wp:docPr id="33" name="Picture 33" descr="Two table of contents entries with the page numbers with Guide Dots character style appli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Two table of contents entries with the page numbers with Guide Dots character style applied"/>
                    <pic:cNvPicPr preferRelativeResize="0">
                      <a:picLocks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1541780" cy="414655"/>
                    </a:xfrm>
                    <a:prstGeom prst="rect">
                      <a:avLst/>
                    </a:prstGeom>
                    <a:solidFill>
                      <a:srgbClr val="FFFFFF"/>
                    </a:solidFill>
                    <a:ln>
                      <a:noFill/>
                    </a:ln>
                  </pic:spPr>
                </pic:pic>
              </a:graphicData>
            </a:graphic>
          </wp:inline>
        </w:drawing>
      </w:r>
    </w:p>
    <w:p w14:paraId="03B324E4" w14:textId="77777777" w:rsidR="00F05DB1" w:rsidRDefault="00241FB0">
      <w:pPr>
        <w:pStyle w:val="h4Heading4"/>
        <w:jc w:val="center"/>
      </w:pPr>
      <w:proofErr w:type="spellStart"/>
      <w:r>
        <w:rPr>
          <w:color w:val="000000"/>
        </w:rPr>
        <w:t>GW</w:t>
      </w:r>
      <w:proofErr w:type="spellEnd"/>
      <w:r>
        <w:rPr>
          <w:color w:val="000000"/>
        </w:rPr>
        <w:t xml:space="preserve"> - Guide Word (</w:t>
      </w:r>
      <w:proofErr w:type="spellStart"/>
      <w:r>
        <w:rPr>
          <w:rStyle w:val="spanvariable1"/>
        </w:rPr>
        <w:t>Alt+Ctrl+Shift+w</w:t>
      </w:r>
      <w:proofErr w:type="spellEnd"/>
      <w:r>
        <w:rPr>
          <w:color w:val="000000"/>
        </w:rPr>
        <w:t>)</w:t>
      </w:r>
    </w:p>
    <w:p w14:paraId="0A9B03D7" w14:textId="77777777" w:rsidR="00F05DB1" w:rsidRDefault="00241FB0">
      <w:pPr>
        <w:pStyle w:val="p"/>
      </w:pPr>
      <w:r>
        <w:rPr>
          <w:color w:val="000000"/>
        </w:rPr>
        <w:t>Apply this style to glossary entry words and DBT will insert the guide words on the last line of the braille page.</w:t>
      </w:r>
    </w:p>
    <w:p w14:paraId="77EF0DBE" w14:textId="77777777" w:rsidR="00F05DB1" w:rsidRDefault="00866508">
      <w:pPr>
        <w:pStyle w:val="pNormalBlockIndent"/>
        <w:jc w:val="center"/>
      </w:pPr>
      <w:r>
        <w:rPr>
          <w:noProof/>
          <w:lang w:val="en-US" w:eastAsia="en-US"/>
        </w:rPr>
        <w:drawing>
          <wp:inline distT="0" distB="0" distL="0" distR="0" wp14:anchorId="2EC55200" wp14:editId="62E784F7">
            <wp:extent cx="4699635" cy="563245"/>
            <wp:effectExtent l="0" t="0" r="0" b="0"/>
            <wp:docPr id="34" name="Picture 34" descr="Two glossary entries showing the Guide Words character style appli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Two glossary entries showing the Guide Words character style applied"/>
                    <pic:cNvPicPr preferRelativeResize="0">
                      <a:picLocks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699635" cy="563245"/>
                    </a:xfrm>
                    <a:prstGeom prst="rect">
                      <a:avLst/>
                    </a:prstGeom>
                    <a:solidFill>
                      <a:srgbClr val="FFFFFF"/>
                    </a:solidFill>
                    <a:ln>
                      <a:noFill/>
                    </a:ln>
                  </pic:spPr>
                </pic:pic>
              </a:graphicData>
            </a:graphic>
          </wp:inline>
        </w:drawing>
      </w:r>
    </w:p>
    <w:p w14:paraId="28EF2C88" w14:textId="77777777" w:rsidR="00F05DB1" w:rsidRDefault="00241FB0">
      <w:pPr>
        <w:pStyle w:val="h4Heading4"/>
        <w:jc w:val="center"/>
      </w:pPr>
      <w:r>
        <w:rPr>
          <w:color w:val="000000"/>
        </w:rPr>
        <w:t>L# - LineNums (</w:t>
      </w:r>
      <w:proofErr w:type="spellStart"/>
      <w:r>
        <w:rPr>
          <w:rStyle w:val="spanvariable1"/>
        </w:rPr>
        <w:t>Alt+Ctrl+Shift+n</w:t>
      </w:r>
      <w:proofErr w:type="spellEnd"/>
      <w:r>
        <w:rPr>
          <w:color w:val="000000"/>
        </w:rPr>
        <w:t>)</w:t>
      </w:r>
    </w:p>
    <w:p w14:paraId="7A8C36A5" w14:textId="77777777" w:rsidR="00F05DB1" w:rsidRDefault="00241FB0">
      <w:pPr>
        <w:pStyle w:val="p"/>
      </w:pPr>
      <w:r>
        <w:rPr>
          <w:color w:val="000000"/>
        </w:rPr>
        <w:t>Apply to prose and poetic line numbers at the beginning of the line in Word. DBT moves the line number to the right margin.</w:t>
      </w:r>
    </w:p>
    <w:p w14:paraId="70193E97" w14:textId="77777777" w:rsidR="00F05DB1" w:rsidRDefault="00866508">
      <w:pPr>
        <w:pStyle w:val="pNormalBlockIndent"/>
        <w:jc w:val="center"/>
      </w:pPr>
      <w:r>
        <w:rPr>
          <w:noProof/>
          <w:lang w:val="en-US" w:eastAsia="en-US"/>
        </w:rPr>
        <w:drawing>
          <wp:inline distT="0" distB="0" distL="0" distR="0" wp14:anchorId="66E4F60F" wp14:editId="78C080BA">
            <wp:extent cx="3338830" cy="233680"/>
            <wp:effectExtent l="0" t="0" r="0" b="0"/>
            <wp:docPr id="35" name="Picture 35" descr="One numbered poetic line with the LineNums character style applied to the line numb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descr="One numbered poetic line with the LineNums character style applied to the line number"/>
                    <pic:cNvPicPr preferRelativeResize="0">
                      <a:picLocks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3338830" cy="233680"/>
                    </a:xfrm>
                    <a:prstGeom prst="rect">
                      <a:avLst/>
                    </a:prstGeom>
                    <a:solidFill>
                      <a:srgbClr val="FFFFFF"/>
                    </a:solidFill>
                    <a:ln>
                      <a:noFill/>
                    </a:ln>
                  </pic:spPr>
                </pic:pic>
              </a:graphicData>
            </a:graphic>
          </wp:inline>
        </w:drawing>
      </w:r>
    </w:p>
    <w:p w14:paraId="1383215E" w14:textId="77777777" w:rsidR="00F05DB1" w:rsidRDefault="00241FB0">
      <w:pPr>
        <w:pStyle w:val="h4Heading4"/>
        <w:jc w:val="center"/>
      </w:pPr>
      <w:r>
        <w:rPr>
          <w:color w:val="000000"/>
        </w:rPr>
        <w:t>U - Uncontracted (</w:t>
      </w:r>
      <w:proofErr w:type="spellStart"/>
      <w:r>
        <w:rPr>
          <w:rStyle w:val="spanvariable1"/>
        </w:rPr>
        <w:t>Alt+Ctrl+Shift+u</w:t>
      </w:r>
      <w:proofErr w:type="spellEnd"/>
      <w:r>
        <w:rPr>
          <w:color w:val="000000"/>
        </w:rPr>
        <w:t>)</w:t>
      </w:r>
    </w:p>
    <w:p w14:paraId="28A3C607" w14:textId="77777777" w:rsidR="00F05DB1" w:rsidRDefault="00241FB0">
      <w:pPr>
        <w:pStyle w:val="p"/>
      </w:pPr>
      <w:r>
        <w:rPr>
          <w:color w:val="000000"/>
        </w:rPr>
        <w:t>Apply to any word(s) that should be uncontracted.</w:t>
      </w:r>
    </w:p>
    <w:p w14:paraId="2DF0BAD5" w14:textId="77777777" w:rsidR="00F05DB1" w:rsidRDefault="00241FB0">
      <w:pPr>
        <w:pStyle w:val="h4Heading4"/>
        <w:jc w:val="center"/>
      </w:pPr>
      <w:r>
        <w:rPr>
          <w:color w:val="000000"/>
        </w:rPr>
        <w:t xml:space="preserve">F - French </w:t>
      </w:r>
      <w:r>
        <w:rPr>
          <w:rStyle w:val="spanvariable1"/>
        </w:rPr>
        <w:t>(</w:t>
      </w:r>
      <w:proofErr w:type="spellStart"/>
      <w:r>
        <w:rPr>
          <w:rStyle w:val="spanvariable1"/>
        </w:rPr>
        <w:t>Alt+Ctrl+Shift+f</w:t>
      </w:r>
      <w:proofErr w:type="spellEnd"/>
      <w:r>
        <w:rPr>
          <w:color w:val="000000"/>
        </w:rPr>
        <w:t>)</w:t>
      </w:r>
    </w:p>
    <w:p w14:paraId="073C5161" w14:textId="77777777" w:rsidR="00F05DB1" w:rsidRDefault="00241FB0">
      <w:pPr>
        <w:pStyle w:val="p"/>
      </w:pPr>
      <w:r>
        <w:rPr>
          <w:color w:val="000000"/>
        </w:rPr>
        <w:t>Apply to French.</w:t>
      </w:r>
    </w:p>
    <w:p w14:paraId="300A9B1B" w14:textId="77777777" w:rsidR="00F05DB1" w:rsidRDefault="00241FB0">
      <w:pPr>
        <w:pStyle w:val="h4Heading4"/>
        <w:jc w:val="center"/>
      </w:pPr>
      <w:r>
        <w:rPr>
          <w:color w:val="000000"/>
        </w:rPr>
        <w:lastRenderedPageBreak/>
        <w:t>G - German (</w:t>
      </w:r>
      <w:proofErr w:type="spellStart"/>
      <w:r>
        <w:rPr>
          <w:rStyle w:val="spanvariable1"/>
        </w:rPr>
        <w:t>Alt+Ctrl+Shift+g</w:t>
      </w:r>
      <w:proofErr w:type="spellEnd"/>
      <w:r>
        <w:rPr>
          <w:color w:val="000000"/>
        </w:rPr>
        <w:t>)</w:t>
      </w:r>
    </w:p>
    <w:p w14:paraId="21ED1C5F" w14:textId="77777777" w:rsidR="00F05DB1" w:rsidRDefault="00241FB0">
      <w:pPr>
        <w:pStyle w:val="p"/>
      </w:pPr>
      <w:r>
        <w:rPr>
          <w:color w:val="000000"/>
        </w:rPr>
        <w:t>Apply to German.</w:t>
      </w:r>
    </w:p>
    <w:p w14:paraId="20663FE1" w14:textId="77777777" w:rsidR="00F05DB1" w:rsidRDefault="00241FB0">
      <w:pPr>
        <w:pStyle w:val="h4Heading4"/>
        <w:jc w:val="center"/>
      </w:pPr>
      <w:r>
        <w:rPr>
          <w:color w:val="000000"/>
        </w:rPr>
        <w:t>I - Italian (</w:t>
      </w:r>
      <w:proofErr w:type="spellStart"/>
      <w:r>
        <w:rPr>
          <w:rStyle w:val="spanvariable1"/>
        </w:rPr>
        <w:t>Alt+Ctrl+Shift+i</w:t>
      </w:r>
      <w:proofErr w:type="spellEnd"/>
      <w:r>
        <w:rPr>
          <w:color w:val="000000"/>
        </w:rPr>
        <w:t>)</w:t>
      </w:r>
    </w:p>
    <w:p w14:paraId="0DAD6CA3" w14:textId="77777777" w:rsidR="00F05DB1" w:rsidRDefault="00241FB0">
      <w:pPr>
        <w:pStyle w:val="p"/>
      </w:pPr>
      <w:r>
        <w:rPr>
          <w:color w:val="000000"/>
        </w:rPr>
        <w:t>Apply to Italian.</w:t>
      </w:r>
    </w:p>
    <w:p w14:paraId="512D7125" w14:textId="77777777" w:rsidR="00F05DB1" w:rsidRDefault="00241FB0">
      <w:pPr>
        <w:pStyle w:val="h4Heading4"/>
        <w:jc w:val="center"/>
      </w:pPr>
      <w:r>
        <w:rPr>
          <w:color w:val="000000"/>
        </w:rPr>
        <w:t xml:space="preserve">L - Latin </w:t>
      </w:r>
      <w:r>
        <w:rPr>
          <w:rStyle w:val="spanvariable1"/>
        </w:rPr>
        <w:t>(</w:t>
      </w:r>
      <w:proofErr w:type="spellStart"/>
      <w:r>
        <w:rPr>
          <w:rStyle w:val="spanvariable1"/>
        </w:rPr>
        <w:t>Alt+Ctrl+Shift+l</w:t>
      </w:r>
      <w:proofErr w:type="spellEnd"/>
      <w:r>
        <w:rPr>
          <w:color w:val="000000"/>
        </w:rPr>
        <w:t>)</w:t>
      </w:r>
    </w:p>
    <w:p w14:paraId="575A80AA" w14:textId="77777777" w:rsidR="00F05DB1" w:rsidRDefault="00241FB0">
      <w:pPr>
        <w:pStyle w:val="p"/>
      </w:pPr>
      <w:r>
        <w:rPr>
          <w:color w:val="000000"/>
        </w:rPr>
        <w:t>Apply to Latin.</w:t>
      </w:r>
    </w:p>
    <w:p w14:paraId="4606ECFF" w14:textId="77777777" w:rsidR="00F05DB1" w:rsidRDefault="00241FB0">
      <w:pPr>
        <w:pStyle w:val="h4Heading4"/>
        <w:jc w:val="center"/>
      </w:pPr>
      <w:r>
        <w:rPr>
          <w:color w:val="000000"/>
        </w:rPr>
        <w:t>S - Spanish (</w:t>
      </w:r>
      <w:r>
        <w:rPr>
          <w:rStyle w:val="spanvariable1"/>
        </w:rPr>
        <w:t>Alt+</w:t>
      </w:r>
      <w:r>
        <w:rPr>
          <w:color w:val="000000"/>
        </w:rPr>
        <w:t xml:space="preserve"> </w:t>
      </w:r>
      <w:proofErr w:type="spellStart"/>
      <w:r>
        <w:rPr>
          <w:rStyle w:val="spanvariable1"/>
        </w:rPr>
        <w:t>Shift+s</w:t>
      </w:r>
      <w:proofErr w:type="spellEnd"/>
      <w:r>
        <w:rPr>
          <w:color w:val="000000"/>
        </w:rPr>
        <w:t>)</w:t>
      </w:r>
    </w:p>
    <w:p w14:paraId="12BEDA6A" w14:textId="77777777" w:rsidR="00F05DB1" w:rsidRDefault="00241FB0">
      <w:pPr>
        <w:pStyle w:val="p"/>
      </w:pPr>
      <w:r>
        <w:rPr>
          <w:color w:val="000000"/>
        </w:rPr>
        <w:t>Apply to Spanish.</w:t>
      </w:r>
    </w:p>
    <w:p w14:paraId="3ECDDDF0" w14:textId="77777777" w:rsidR="00F05DB1" w:rsidRDefault="00241FB0">
      <w:pPr>
        <w:pStyle w:val="h3Heading3"/>
        <w:jc w:val="center"/>
      </w:pPr>
      <w:bookmarkStart w:id="49" w:name="-424754785"/>
      <w:r>
        <w:rPr>
          <w:color w:val="000000"/>
        </w:rPr>
        <w:t>DBT Codes Menu</w:t>
      </w:r>
    </w:p>
    <w:bookmarkEnd w:id="49"/>
    <w:p w14:paraId="7AC81A53" w14:textId="77777777" w:rsidR="00F05DB1" w:rsidRDefault="00866508">
      <w:pPr>
        <w:pStyle w:val="pNormalBlockIndent"/>
        <w:jc w:val="center"/>
      </w:pPr>
      <w:commentRangeStart w:id="50"/>
      <w:r>
        <w:rPr>
          <w:noProof/>
          <w:lang w:val="en-US" w:eastAsia="en-US"/>
        </w:rPr>
        <w:drawing>
          <wp:inline distT="0" distB="0" distL="0" distR="0" wp14:anchorId="0C175343" wp14:editId="75E1F632">
            <wp:extent cx="2456180" cy="3615055"/>
            <wp:effectExtent l="0" t="0" r="0" b="0"/>
            <wp:docPr id="36" name="Picture 36" descr="DBT Code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descr="DBT Codes menu"/>
                    <pic:cNvPicPr preferRelativeResize="0">
                      <a:picLocks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2456180" cy="3615055"/>
                    </a:xfrm>
                    <a:prstGeom prst="rect">
                      <a:avLst/>
                    </a:prstGeom>
                    <a:solidFill>
                      <a:srgbClr val="FFFFFF"/>
                    </a:solidFill>
                    <a:ln>
                      <a:noFill/>
                    </a:ln>
                  </pic:spPr>
                </pic:pic>
              </a:graphicData>
            </a:graphic>
          </wp:inline>
        </w:drawing>
      </w:r>
      <w:commentRangeEnd w:id="50"/>
      <w:r w:rsidR="00FB1C32">
        <w:rPr>
          <w:rStyle w:val="CommentReference"/>
          <w:rFonts w:ascii="'Arial Unicode MS'" w:hAnsi="'Arial Unicode MS'" w:cs="'Arial Unicode MS'"/>
        </w:rPr>
        <w:commentReference w:id="50"/>
      </w:r>
    </w:p>
    <w:p w14:paraId="69A6CFB2" w14:textId="77777777" w:rsidR="00F05DB1" w:rsidRDefault="00241FB0">
      <w:pPr>
        <w:pStyle w:val="p"/>
      </w:pPr>
      <w:r>
        <w:rPr>
          <w:color w:val="000000"/>
        </w:rPr>
        <w:t>These items help control specific translation situations. Show/Hide (</w:t>
      </w:r>
      <w:r>
        <w:rPr>
          <w:rStyle w:val="spanspan1"/>
        </w:rPr>
        <w:t>Ctrl+*</w:t>
      </w:r>
      <w:r>
        <w:rPr>
          <w:color w:val="000000"/>
        </w:rPr>
        <w:t>) must be active.</w:t>
      </w:r>
    </w:p>
    <w:p w14:paraId="3F7ACF15" w14:textId="77777777" w:rsidR="00F05DB1" w:rsidRDefault="00241FB0">
      <w:pPr>
        <w:pStyle w:val="p"/>
      </w:pPr>
      <w:r>
        <w:rPr>
          <w:color w:val="000000"/>
        </w:rPr>
        <w:t xml:space="preserve">DBT codes allow even greater control for preparing a file for braille translation. Many of the common codes have been placed on menus for easy access. Because the codes may be intrusive for general editing and printing, these codes are set up as hidden text. (It doesn’t matter if the codes are hidden or normal text.) To see the codes, it is necessary to work with non-printing formatting marks turned on by clicking ¶ Show/Hide </w:t>
      </w:r>
      <w:r>
        <w:rPr>
          <w:color w:val="000000"/>
        </w:rPr>
        <w:lastRenderedPageBreak/>
        <w:t>(</w:t>
      </w:r>
      <w:r>
        <w:rPr>
          <w:rStyle w:val="spanspan1"/>
        </w:rPr>
        <w:t>Ctrl+*</w:t>
      </w:r>
      <w:r>
        <w:rPr>
          <w:color w:val="000000"/>
        </w:rPr>
        <w:t xml:space="preserve">). The codes appear in plum </w:t>
      </w:r>
      <w:proofErr w:type="spellStart"/>
      <w:r>
        <w:rPr>
          <w:color w:val="000000"/>
        </w:rPr>
        <w:t>colored</w:t>
      </w:r>
      <w:proofErr w:type="spellEnd"/>
      <w:r>
        <w:rPr>
          <w:color w:val="000000"/>
        </w:rPr>
        <w:t xml:space="preserve"> text with a faint dotted underline. How or when you choose to see the DBT codes is personal preference, although it is suggested they be visible while codes are being inserted into the document. The hidden code/text cannot be deleted or modified if it isn’t visible.</w:t>
      </w:r>
    </w:p>
    <w:p w14:paraId="6567364A" w14:textId="77777777" w:rsidR="00F05DB1" w:rsidRDefault="00241FB0">
      <w:pPr>
        <w:pStyle w:val="p"/>
      </w:pPr>
      <w:r>
        <w:rPr>
          <w:color w:val="000000"/>
        </w:rPr>
        <w:t>You can set an option if you would like to see only the hidden text without seeing the rest of the non-printing formatting marks. Those who use screen readers will find this option preferable.</w:t>
      </w:r>
    </w:p>
    <w:p w14:paraId="439A90AC" w14:textId="77777777" w:rsidR="00F05DB1" w:rsidRDefault="00241FB0">
      <w:pPr>
        <w:pStyle w:val="p"/>
      </w:pPr>
      <w:r>
        <w:rPr>
          <w:rStyle w:val="spanspan"/>
        </w:rPr>
        <w:t>Word 2003</w:t>
      </w:r>
      <w:r>
        <w:rPr>
          <w:rStyle w:val="spanspan1"/>
        </w:rPr>
        <w:t xml:space="preserve">: </w:t>
      </w:r>
      <w:r>
        <w:rPr>
          <w:color w:val="000000"/>
        </w:rPr>
        <w:t>Tools | Options | View and check Hidden text (</w:t>
      </w:r>
      <w:proofErr w:type="spellStart"/>
      <w:r>
        <w:rPr>
          <w:rStyle w:val="spanspan1"/>
        </w:rPr>
        <w:t>Alt+t</w:t>
      </w:r>
      <w:proofErr w:type="spellEnd"/>
      <w:r>
        <w:rPr>
          <w:rStyle w:val="spanspan1"/>
        </w:rPr>
        <w:t xml:space="preserve"> o, View, </w:t>
      </w:r>
      <w:proofErr w:type="spellStart"/>
      <w:r>
        <w:rPr>
          <w:rStyle w:val="spanspan1"/>
        </w:rPr>
        <w:t>Alt+i</w:t>
      </w:r>
      <w:proofErr w:type="spellEnd"/>
      <w:r>
        <w:rPr>
          <w:color w:val="000000"/>
        </w:rPr>
        <w:t>).</w:t>
      </w:r>
    </w:p>
    <w:p w14:paraId="1BACDD85" w14:textId="77777777" w:rsidR="00F05DB1" w:rsidRDefault="00866508">
      <w:pPr>
        <w:pStyle w:val="pNormalBlockIndent"/>
        <w:jc w:val="center"/>
      </w:pPr>
      <w:r>
        <w:rPr>
          <w:noProof/>
          <w:lang w:val="en-US" w:eastAsia="en-US"/>
        </w:rPr>
        <w:drawing>
          <wp:inline distT="0" distB="0" distL="0" distR="0" wp14:anchorId="78AED997" wp14:editId="66DE78C1">
            <wp:extent cx="4061460" cy="2828290"/>
            <wp:effectExtent l="0" t="0" r="0" b="0"/>
            <wp:docPr id="37" name="Picture 37" descr="Word 2003 Options dialog with Hidden text che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descr="Word 2003 Options dialog with Hidden text checked"/>
                    <pic:cNvPicPr preferRelativeResize="0">
                      <a:picLocks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4061460" cy="2828290"/>
                    </a:xfrm>
                    <a:prstGeom prst="rect">
                      <a:avLst/>
                    </a:prstGeom>
                    <a:solidFill>
                      <a:srgbClr val="FFFFFF"/>
                    </a:solidFill>
                    <a:ln>
                      <a:noFill/>
                    </a:ln>
                  </pic:spPr>
                </pic:pic>
              </a:graphicData>
            </a:graphic>
          </wp:inline>
        </w:drawing>
      </w:r>
    </w:p>
    <w:p w14:paraId="51BAF249" w14:textId="77777777" w:rsidR="00F05DB1" w:rsidRDefault="00241FB0">
      <w:pPr>
        <w:pStyle w:val="p"/>
      </w:pPr>
      <w:r>
        <w:rPr>
          <w:rStyle w:val="spanspan"/>
        </w:rPr>
        <w:t>Word 2007:</w:t>
      </w:r>
      <w:r>
        <w:rPr>
          <w:color w:val="000000"/>
        </w:rPr>
        <w:t xml:space="preserve"> Office Button | Word Options | Display | Always show these formatting marks on the screen: “Hidden text”</w:t>
      </w:r>
    </w:p>
    <w:p w14:paraId="0BEDB27D" w14:textId="77777777" w:rsidR="00F05DB1" w:rsidRDefault="00866508">
      <w:pPr>
        <w:pStyle w:val="pNormalBlockIndent"/>
        <w:jc w:val="center"/>
      </w:pPr>
      <w:r>
        <w:rPr>
          <w:noProof/>
          <w:lang w:val="en-US" w:eastAsia="en-US"/>
        </w:rPr>
        <w:drawing>
          <wp:inline distT="0" distB="0" distL="0" distR="0" wp14:anchorId="7FCB6A89" wp14:editId="39C31596">
            <wp:extent cx="4795520" cy="2604770"/>
            <wp:effectExtent l="0" t="0" r="0" b="0"/>
            <wp:docPr id="38" name="Picture 38" descr="Word 2007/2010/2013 Options Display dialog with Hidden text check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descr="Word 2007/2010/2013 Options Display dialog with Hidden text checked"/>
                    <pic:cNvPicPr preferRelativeResize="0">
                      <a:picLocks noChangeArrowheads="1"/>
                    </pic:cNvPicPr>
                  </pic:nvPicPr>
                  <pic:blipFill>
                    <a:blip r:link="rId57">
                      <a:extLst>
                        <a:ext uri="{28A0092B-C50C-407E-A947-70E740481C1C}">
                          <a14:useLocalDpi xmlns:a14="http://schemas.microsoft.com/office/drawing/2010/main" val="0"/>
                        </a:ext>
                      </a:extLst>
                    </a:blip>
                    <a:srcRect/>
                    <a:stretch>
                      <a:fillRect/>
                    </a:stretch>
                  </pic:blipFill>
                  <pic:spPr bwMode="auto">
                    <a:xfrm>
                      <a:off x="0" y="0"/>
                      <a:ext cx="4795520" cy="2604770"/>
                    </a:xfrm>
                    <a:prstGeom prst="rect">
                      <a:avLst/>
                    </a:prstGeom>
                    <a:solidFill>
                      <a:srgbClr val="FFFFFF"/>
                    </a:solidFill>
                    <a:ln>
                      <a:noFill/>
                    </a:ln>
                  </pic:spPr>
                </pic:pic>
              </a:graphicData>
            </a:graphic>
          </wp:inline>
        </w:drawing>
      </w:r>
    </w:p>
    <w:p w14:paraId="38E52254" w14:textId="77777777" w:rsidR="00F05DB1" w:rsidRDefault="00241FB0">
      <w:pPr>
        <w:pStyle w:val="p"/>
      </w:pPr>
      <w:r>
        <w:rPr>
          <w:rStyle w:val="spanspan"/>
        </w:rPr>
        <w:lastRenderedPageBreak/>
        <w:t>Word 2010/2013</w:t>
      </w:r>
      <w:commentRangeStart w:id="51"/>
      <w:r w:rsidR="00F415AE">
        <w:rPr>
          <w:rStyle w:val="spanspan"/>
        </w:rPr>
        <w:t>/2016</w:t>
      </w:r>
      <w:commentRangeEnd w:id="51"/>
      <w:r w:rsidR="00F415AE">
        <w:rPr>
          <w:rStyle w:val="CommentReference"/>
          <w:rFonts w:ascii="'Arial Unicode MS'" w:hAnsi="'Arial Unicode MS'" w:cs="'Arial Unicode MS'"/>
        </w:rPr>
        <w:commentReference w:id="51"/>
      </w:r>
      <w:r>
        <w:rPr>
          <w:rStyle w:val="spanspan"/>
        </w:rPr>
        <w:t>:</w:t>
      </w:r>
      <w:r>
        <w:rPr>
          <w:color w:val="000000"/>
        </w:rPr>
        <w:t xml:space="preserve"> File | Options | Display | Always show these formatting marks on the screen: “Hidden text”</w:t>
      </w:r>
    </w:p>
    <w:p w14:paraId="4962BDD7" w14:textId="77777777" w:rsidR="00F05DB1" w:rsidRDefault="00241FB0">
      <w:pPr>
        <w:pStyle w:val="h4Heading4"/>
        <w:jc w:val="center"/>
      </w:pPr>
      <w:r>
        <w:rPr>
          <w:color w:val="000000"/>
        </w:rPr>
        <w:t>DBT Code Base (Replace __ with DBT Code) [[*__*]]</w:t>
      </w:r>
    </w:p>
    <w:p w14:paraId="6C19CC53" w14:textId="77777777" w:rsidR="00F05DB1" w:rsidRDefault="00241FB0">
      <w:pPr>
        <w:pStyle w:val="p"/>
      </w:pPr>
      <w:r>
        <w:rPr>
          <w:color w:val="000000"/>
        </w:rPr>
        <w:t>There are many DBT codes not included in the BANA Braille 2015 template. When it is necessary to insert one of these code, use this as the base, and replace __ with the correct code.</w:t>
      </w:r>
    </w:p>
    <w:p w14:paraId="34C08995" w14:textId="77777777" w:rsidR="00F05DB1" w:rsidRDefault="00276493">
      <w:pPr>
        <w:pStyle w:val="h4Heading4"/>
        <w:jc w:val="center"/>
      </w:pPr>
      <w:r>
        <w:fldChar w:fldCharType="begin"/>
      </w:r>
      <w:r w:rsidR="00241FB0">
        <w:instrText xml:space="preserve"> XE "Displayed Material (BANA Template)" </w:instrText>
      </w:r>
      <w:r>
        <w:fldChar w:fldCharType="end"/>
      </w:r>
      <w:r w:rsidR="00241FB0">
        <w:rPr>
          <w:color w:val="000000"/>
        </w:rPr>
        <w:t>Displayed Material</w:t>
      </w:r>
    </w:p>
    <w:p w14:paraId="596AF5AA" w14:textId="77777777" w:rsidR="00F05DB1" w:rsidRDefault="00866508">
      <w:pPr>
        <w:pStyle w:val="pNormalBlockIndent"/>
        <w:jc w:val="center"/>
      </w:pPr>
      <w:r>
        <w:rPr>
          <w:noProof/>
          <w:lang w:val="en-US" w:eastAsia="en-US"/>
        </w:rPr>
        <w:drawing>
          <wp:inline distT="0" distB="0" distL="0" distR="0" wp14:anchorId="0C1FF33D" wp14:editId="40C3132C">
            <wp:extent cx="4423410" cy="488950"/>
            <wp:effectExtent l="0" t="0" r="0" b="0"/>
            <wp:docPr id="39" name="Picture 39" descr="Displayed Material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descr="Displayed Material menu options"/>
                    <pic:cNvPicPr preferRelativeResize="0">
                      <a:picLocks noChangeArrowheads="1"/>
                    </pic:cNvPicPr>
                  </pic:nvPicPr>
                  <pic:blipFill>
                    <a:blip r:link="rId58">
                      <a:extLst>
                        <a:ext uri="{28A0092B-C50C-407E-A947-70E740481C1C}">
                          <a14:useLocalDpi xmlns:a14="http://schemas.microsoft.com/office/drawing/2010/main" val="0"/>
                        </a:ext>
                      </a:extLst>
                    </a:blip>
                    <a:srcRect/>
                    <a:stretch>
                      <a:fillRect/>
                    </a:stretch>
                  </pic:blipFill>
                  <pic:spPr bwMode="auto">
                    <a:xfrm>
                      <a:off x="0" y="0"/>
                      <a:ext cx="4423410" cy="488950"/>
                    </a:xfrm>
                    <a:prstGeom prst="rect">
                      <a:avLst/>
                    </a:prstGeom>
                    <a:solidFill>
                      <a:srgbClr val="FFFFFF"/>
                    </a:solidFill>
                    <a:ln>
                      <a:noFill/>
                    </a:ln>
                  </pic:spPr>
                </pic:pic>
              </a:graphicData>
            </a:graphic>
          </wp:inline>
        </w:drawing>
      </w:r>
    </w:p>
    <w:p w14:paraId="775F611B" w14:textId="77777777" w:rsidR="00F05DB1" w:rsidRDefault="00241FB0">
      <w:pPr>
        <w:pStyle w:val="p"/>
      </w:pPr>
      <w:r>
        <w:rPr>
          <w:color w:val="000000"/>
        </w:rPr>
        <w:t>Displayed Material codes are used to adjust the left margin in a displayed section. Insert the Displayed Material Start code [[*svlma:2*]][[*sc1:1:1*]] before the displayed material section. This code creates a cell-3 left margin. Heading 1 (</w:t>
      </w:r>
      <w:proofErr w:type="spellStart"/>
      <w:r>
        <w:rPr>
          <w:color w:val="000000"/>
        </w:rPr>
        <w:t>centered</w:t>
      </w:r>
      <w:proofErr w:type="spellEnd"/>
      <w:r>
        <w:rPr>
          <w:color w:val="000000"/>
        </w:rPr>
        <w:t xml:space="preserve">) remains </w:t>
      </w:r>
      <w:proofErr w:type="spellStart"/>
      <w:r>
        <w:rPr>
          <w:color w:val="000000"/>
        </w:rPr>
        <w:t>centered</w:t>
      </w:r>
      <w:proofErr w:type="spellEnd"/>
      <w:r>
        <w:rPr>
          <w:color w:val="000000"/>
        </w:rPr>
        <w:t xml:space="preserve"> on the full width of the page. All other styles are offset by 2 cells to the right.</w:t>
      </w:r>
    </w:p>
    <w:p w14:paraId="211D4DA9" w14:textId="77777777" w:rsidR="00F05DB1" w:rsidRDefault="00241FB0">
      <w:pPr>
        <w:pStyle w:val="p"/>
      </w:pPr>
      <w:r>
        <w:rPr>
          <w:color w:val="000000"/>
        </w:rPr>
        <w:t>After the completion of the displayed section, use the Displayed Material End code, [[*sc1:0:1*]][[*svlma:0*]].</w:t>
      </w:r>
    </w:p>
    <w:p w14:paraId="7C3901D1" w14:textId="77777777" w:rsidR="00F05DB1" w:rsidRDefault="00241FB0">
      <w:pPr>
        <w:pStyle w:val="p"/>
      </w:pPr>
      <w:r>
        <w:rPr>
          <w:color w:val="000000"/>
        </w:rPr>
        <w:t>To create a left margin beginning in cell 5, modify the Start code to [[*svlma:4*]][[*skn1:1*]].</w:t>
      </w:r>
    </w:p>
    <w:p w14:paraId="32079C52" w14:textId="77777777" w:rsidR="00F05DB1" w:rsidRDefault="00241FB0">
      <w:pPr>
        <w:pStyle w:val="pp2"/>
      </w:pPr>
      <w:r>
        <w:rPr>
          <w:color w:val="000000"/>
        </w:rPr>
        <w:t xml:space="preserve">(See sample file: </w:t>
      </w:r>
      <w:hyperlink r:id="rId59" w:history="1">
        <w:r>
          <w:rPr>
            <w:color w:val="306030"/>
            <w:sz w:val="24"/>
            <w:szCs w:val="24"/>
            <w:u w:val="single"/>
            <w:shd w:val="clear" w:color="auto" w:fill="FFF2DD"/>
          </w:rPr>
          <w:t>displayed material.docx</w:t>
        </w:r>
      </w:hyperlink>
      <w:r>
        <w:rPr>
          <w:color w:val="000000"/>
        </w:rPr>
        <w:t>)</w:t>
      </w:r>
    </w:p>
    <w:p w14:paraId="6904D71E" w14:textId="77777777" w:rsidR="00F05DB1" w:rsidRDefault="00276493">
      <w:pPr>
        <w:pStyle w:val="h4Heading4"/>
        <w:jc w:val="center"/>
      </w:pPr>
      <w:r>
        <w:fldChar w:fldCharType="begin"/>
      </w:r>
      <w:r w:rsidR="00241FB0">
        <w:instrText xml:space="preserve"> XE "Emphasis  (BANA Template)" </w:instrText>
      </w:r>
      <w:r>
        <w:fldChar w:fldCharType="end"/>
      </w:r>
      <w:r w:rsidR="00241FB0">
        <w:rPr>
          <w:color w:val="000000"/>
        </w:rPr>
        <w:t>Emphasis</w:t>
      </w:r>
    </w:p>
    <w:p w14:paraId="79BD9839" w14:textId="77777777" w:rsidR="00F05DB1" w:rsidRDefault="00866508">
      <w:pPr>
        <w:pStyle w:val="pNormalBlockIndent"/>
        <w:jc w:val="center"/>
      </w:pPr>
      <w:r>
        <w:rPr>
          <w:noProof/>
          <w:lang w:val="en-US" w:eastAsia="en-US"/>
        </w:rPr>
        <w:drawing>
          <wp:inline distT="0" distB="0" distL="0" distR="0" wp14:anchorId="16C358AD" wp14:editId="5F2DA895">
            <wp:extent cx="3763645" cy="999490"/>
            <wp:effectExtent l="0" t="0" r="0" b="0"/>
            <wp:docPr id="40" name="Picture 40" descr="Emphasis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descr="Emphasis menu options"/>
                    <pic:cNvPicPr preferRelativeResize="0">
                      <a:picLocks noChangeArrowheads="1"/>
                    </pic:cNvPicPr>
                  </pic:nvPicPr>
                  <pic:blipFill>
                    <a:blip r:link="rId60">
                      <a:extLst>
                        <a:ext uri="{28A0092B-C50C-407E-A947-70E740481C1C}">
                          <a14:useLocalDpi xmlns:a14="http://schemas.microsoft.com/office/drawing/2010/main" val="0"/>
                        </a:ext>
                      </a:extLst>
                    </a:blip>
                    <a:srcRect/>
                    <a:stretch>
                      <a:fillRect/>
                    </a:stretch>
                  </pic:blipFill>
                  <pic:spPr bwMode="auto">
                    <a:xfrm>
                      <a:off x="0" y="0"/>
                      <a:ext cx="3763645" cy="999490"/>
                    </a:xfrm>
                    <a:prstGeom prst="rect">
                      <a:avLst/>
                    </a:prstGeom>
                    <a:solidFill>
                      <a:srgbClr val="FFFFFF"/>
                    </a:solidFill>
                    <a:ln>
                      <a:noFill/>
                    </a:ln>
                  </pic:spPr>
                </pic:pic>
              </a:graphicData>
            </a:graphic>
          </wp:inline>
        </w:drawing>
      </w:r>
    </w:p>
    <w:p w14:paraId="7985CC59" w14:textId="77777777" w:rsidR="00F05DB1" w:rsidRDefault="00241FB0">
      <w:pPr>
        <w:pStyle w:val="p"/>
      </w:pPr>
      <w:r>
        <w:rPr>
          <w:color w:val="000000"/>
        </w:rPr>
        <w:t>Do not format bold/italic text with another character style (such as uncontracted or Spanish), as Word will delete the bold/italic font attributes. Apply the character style first and then add the bold/italics on top of the styled text. Sometimes it is easier to use the emphasis codes instead of using bold/italics.</w:t>
      </w:r>
    </w:p>
    <w:p w14:paraId="1CFD6619" w14:textId="77777777" w:rsidR="00F05DB1" w:rsidRDefault="00241FB0">
      <w:pPr>
        <w:pStyle w:val="pNormalBlockIndent2"/>
      </w:pPr>
      <w:r>
        <w:rPr>
          <w:color w:val="000000"/>
        </w:rPr>
        <w:t>Bold Start [[*</w:t>
      </w:r>
      <w:proofErr w:type="spellStart"/>
      <w:r>
        <w:rPr>
          <w:color w:val="000000"/>
        </w:rPr>
        <w:t>fts~b</w:t>
      </w:r>
      <w:proofErr w:type="spellEnd"/>
      <w:r>
        <w:rPr>
          <w:color w:val="000000"/>
        </w:rPr>
        <w:t>*]]</w:t>
      </w:r>
    </w:p>
    <w:p w14:paraId="404298FC" w14:textId="77777777" w:rsidR="00F05DB1" w:rsidRDefault="00241FB0">
      <w:pPr>
        <w:pStyle w:val="pNormalBlockIndent2"/>
      </w:pPr>
      <w:r>
        <w:rPr>
          <w:color w:val="000000"/>
        </w:rPr>
        <w:t>Bold End [[*</w:t>
      </w:r>
      <w:proofErr w:type="spellStart"/>
      <w:r>
        <w:rPr>
          <w:color w:val="000000"/>
        </w:rPr>
        <w:t>fte~b</w:t>
      </w:r>
      <w:proofErr w:type="spellEnd"/>
      <w:r>
        <w:rPr>
          <w:color w:val="000000"/>
        </w:rPr>
        <w:t>*]]</w:t>
      </w:r>
    </w:p>
    <w:p w14:paraId="55F3D576" w14:textId="77777777" w:rsidR="00F05DB1" w:rsidRDefault="00241FB0">
      <w:pPr>
        <w:pStyle w:val="pNormalBlockIndent2"/>
      </w:pPr>
      <w:r>
        <w:rPr>
          <w:color w:val="000000"/>
        </w:rPr>
        <w:t>Italics Start [[*</w:t>
      </w:r>
      <w:proofErr w:type="spellStart"/>
      <w:r>
        <w:rPr>
          <w:color w:val="000000"/>
        </w:rPr>
        <w:t>fts~i</w:t>
      </w:r>
      <w:proofErr w:type="spellEnd"/>
      <w:r>
        <w:rPr>
          <w:color w:val="000000"/>
        </w:rPr>
        <w:t>*]]</w:t>
      </w:r>
    </w:p>
    <w:p w14:paraId="0650E883" w14:textId="77777777" w:rsidR="00F05DB1" w:rsidRDefault="00241FB0">
      <w:pPr>
        <w:pStyle w:val="pNormalBlockIndent2"/>
      </w:pPr>
      <w:r>
        <w:rPr>
          <w:color w:val="000000"/>
        </w:rPr>
        <w:lastRenderedPageBreak/>
        <w:t>Italics End [[*</w:t>
      </w:r>
      <w:proofErr w:type="spellStart"/>
      <w:r>
        <w:rPr>
          <w:color w:val="000000"/>
        </w:rPr>
        <w:t>fte~i</w:t>
      </w:r>
      <w:proofErr w:type="spellEnd"/>
      <w:r>
        <w:rPr>
          <w:color w:val="000000"/>
        </w:rPr>
        <w:t>*]]</w:t>
      </w:r>
    </w:p>
    <w:p w14:paraId="68F4987E" w14:textId="77777777" w:rsidR="00F05DB1" w:rsidRDefault="00276493">
      <w:pPr>
        <w:pStyle w:val="h4Heading4"/>
        <w:jc w:val="center"/>
      </w:pPr>
      <w:r>
        <w:fldChar w:fldCharType="begin"/>
      </w:r>
      <w:r w:rsidR="00241FB0">
        <w:instrText xml:space="preserve"> XE "Letter Sign  (BANA Template)" </w:instrText>
      </w:r>
      <w:r>
        <w:fldChar w:fldCharType="end"/>
      </w:r>
      <w:r w:rsidR="00241FB0">
        <w:rPr>
          <w:color w:val="000000"/>
        </w:rPr>
        <w:t>Letter Sign</w:t>
      </w:r>
    </w:p>
    <w:p w14:paraId="0A8B0EBD" w14:textId="77777777" w:rsidR="00F05DB1" w:rsidRDefault="00866508">
      <w:pPr>
        <w:pStyle w:val="pNormalBlockIndent"/>
        <w:jc w:val="center"/>
      </w:pPr>
      <w:r>
        <w:rPr>
          <w:noProof/>
          <w:lang w:val="en-US" w:eastAsia="en-US"/>
        </w:rPr>
        <w:drawing>
          <wp:inline distT="0" distB="0" distL="0" distR="0" wp14:anchorId="75A93DC2" wp14:editId="78B32F50">
            <wp:extent cx="4242435" cy="488950"/>
            <wp:effectExtent l="0" t="0" r="0" b="0"/>
            <wp:docPr id="41" name="Picture 41" descr="Letter Sign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descr="Letter Sign menu options"/>
                    <pic:cNvPicPr preferRelativeResize="0">
                      <a:picLocks noChangeArrowheads="1"/>
                    </pic:cNvPicPr>
                  </pic:nvPicPr>
                  <pic:blipFill>
                    <a:blip r:link="rId61">
                      <a:extLst>
                        <a:ext uri="{28A0092B-C50C-407E-A947-70E740481C1C}">
                          <a14:useLocalDpi xmlns:a14="http://schemas.microsoft.com/office/drawing/2010/main" val="0"/>
                        </a:ext>
                      </a:extLst>
                    </a:blip>
                    <a:srcRect/>
                    <a:stretch>
                      <a:fillRect/>
                    </a:stretch>
                  </pic:blipFill>
                  <pic:spPr bwMode="auto">
                    <a:xfrm>
                      <a:off x="0" y="0"/>
                      <a:ext cx="4242435" cy="488950"/>
                    </a:xfrm>
                    <a:prstGeom prst="rect">
                      <a:avLst/>
                    </a:prstGeom>
                    <a:solidFill>
                      <a:srgbClr val="FFFFFF"/>
                    </a:solidFill>
                    <a:ln>
                      <a:noFill/>
                    </a:ln>
                  </pic:spPr>
                </pic:pic>
              </a:graphicData>
            </a:graphic>
          </wp:inline>
        </w:drawing>
      </w:r>
    </w:p>
    <w:p w14:paraId="13C130E5" w14:textId="77777777" w:rsidR="00F05DB1" w:rsidRDefault="00241FB0">
      <w:pPr>
        <w:pStyle w:val="p"/>
      </w:pPr>
      <w:r>
        <w:rPr>
          <w:color w:val="000000"/>
        </w:rPr>
        <w:t>It may be necessary to force or suppress a letter sign for correct translation. Being aware of this and inserting the appropriate codes within the Word file will save time later.</w:t>
      </w:r>
    </w:p>
    <w:p w14:paraId="757D788F" w14:textId="77777777" w:rsidR="00F05DB1" w:rsidRDefault="00241FB0">
      <w:pPr>
        <w:pStyle w:val="pNormalBlockIndent"/>
      </w:pPr>
      <w:r>
        <w:rPr>
          <w:color w:val="000000"/>
        </w:rPr>
        <w:t>Letter Sign Force [[*ii*]] Example: Put the book in box [[*ii*]]b.</w:t>
      </w:r>
    </w:p>
    <w:p w14:paraId="69870F11" w14:textId="77777777" w:rsidR="00F05DB1" w:rsidRDefault="00241FB0">
      <w:pPr>
        <w:pStyle w:val="pNormalBlockIndent"/>
      </w:pPr>
      <w:r>
        <w:rPr>
          <w:color w:val="000000"/>
        </w:rPr>
        <w:t>Letter Sign Suppress [[*</w:t>
      </w:r>
      <w:proofErr w:type="spellStart"/>
      <w:r>
        <w:rPr>
          <w:color w:val="000000"/>
        </w:rPr>
        <w:t>i</w:t>
      </w:r>
      <w:proofErr w:type="spellEnd"/>
      <w:r>
        <w:rPr>
          <w:color w:val="000000"/>
        </w:rPr>
        <w:t>*]] Example: Henry [[*</w:t>
      </w:r>
      <w:proofErr w:type="spellStart"/>
      <w:r>
        <w:rPr>
          <w:color w:val="000000"/>
        </w:rPr>
        <w:t>i</w:t>
      </w:r>
      <w:proofErr w:type="spellEnd"/>
      <w:r>
        <w:rPr>
          <w:color w:val="000000"/>
        </w:rPr>
        <w:t>*]]V (Note: This code will also uncontract everything before the next space.)</w:t>
      </w:r>
    </w:p>
    <w:p w14:paraId="7D59E899" w14:textId="77777777" w:rsidR="00F05DB1" w:rsidRDefault="00276493">
      <w:pPr>
        <w:pStyle w:val="h4Heading4"/>
        <w:jc w:val="center"/>
      </w:pPr>
      <w:r>
        <w:fldChar w:fldCharType="begin"/>
      </w:r>
      <w:r w:rsidR="00241FB0">
        <w:instrText xml:space="preserve"> XE "Line Spacing  (BANA Template)" </w:instrText>
      </w:r>
      <w:r>
        <w:fldChar w:fldCharType="end"/>
      </w:r>
      <w:r w:rsidR="00241FB0">
        <w:rPr>
          <w:color w:val="000000"/>
        </w:rPr>
        <w:t>Line Spacing</w:t>
      </w:r>
    </w:p>
    <w:p w14:paraId="7D3D2539" w14:textId="77777777" w:rsidR="00F05DB1" w:rsidRDefault="00866508">
      <w:pPr>
        <w:pStyle w:val="pNormalBlockIndent"/>
        <w:jc w:val="center"/>
      </w:pPr>
      <w:r>
        <w:rPr>
          <w:noProof/>
          <w:lang w:val="en-US" w:eastAsia="en-US"/>
        </w:rPr>
        <w:drawing>
          <wp:inline distT="0" distB="0" distL="0" distR="0" wp14:anchorId="0D2B0960" wp14:editId="47135E59">
            <wp:extent cx="4348480" cy="499745"/>
            <wp:effectExtent l="0" t="0" r="0" b="0"/>
            <wp:docPr id="42" name="Picture 42" descr="Line Spacing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descr="Line Spacing menu options"/>
                    <pic:cNvPicPr preferRelativeResize="0">
                      <a:picLocks noChangeArrowheads="1"/>
                    </pic:cNvPicPr>
                  </pic:nvPicPr>
                  <pic:blipFill>
                    <a:blip r:link="rId62">
                      <a:extLst>
                        <a:ext uri="{28A0092B-C50C-407E-A947-70E740481C1C}">
                          <a14:useLocalDpi xmlns:a14="http://schemas.microsoft.com/office/drawing/2010/main" val="0"/>
                        </a:ext>
                      </a:extLst>
                    </a:blip>
                    <a:srcRect/>
                    <a:stretch>
                      <a:fillRect/>
                    </a:stretch>
                  </pic:blipFill>
                  <pic:spPr bwMode="auto">
                    <a:xfrm>
                      <a:off x="0" y="0"/>
                      <a:ext cx="4348480" cy="499745"/>
                    </a:xfrm>
                    <a:prstGeom prst="rect">
                      <a:avLst/>
                    </a:prstGeom>
                    <a:solidFill>
                      <a:srgbClr val="FFFFFF"/>
                    </a:solidFill>
                    <a:ln>
                      <a:noFill/>
                    </a:ln>
                  </pic:spPr>
                </pic:pic>
              </a:graphicData>
            </a:graphic>
          </wp:inline>
        </w:drawing>
      </w:r>
    </w:p>
    <w:p w14:paraId="2DC9EE6C" w14:textId="77777777" w:rsidR="00F05DB1" w:rsidRDefault="00241FB0">
      <w:pPr>
        <w:pStyle w:val="p"/>
      </w:pPr>
      <w:r>
        <w:rPr>
          <w:color w:val="000000"/>
        </w:rPr>
        <w:t>Double line spacing (braille on every other line) is typically used in early grade books (after the title page).</w:t>
      </w:r>
    </w:p>
    <w:p w14:paraId="36CC82AC" w14:textId="77777777" w:rsidR="00F05DB1" w:rsidRDefault="00241FB0">
      <w:pPr>
        <w:pStyle w:val="pNormalBlockIndent2"/>
      </w:pPr>
      <w:r>
        <w:rPr>
          <w:color w:val="000000"/>
        </w:rPr>
        <w:t>Line Spacing Single [[*svsbl0*]]</w:t>
      </w:r>
    </w:p>
    <w:p w14:paraId="5EBDC75D" w14:textId="77777777" w:rsidR="00F05DB1" w:rsidRDefault="00241FB0">
      <w:pPr>
        <w:pStyle w:val="pNormalBlockIndent2"/>
      </w:pPr>
      <w:r>
        <w:rPr>
          <w:color w:val="000000"/>
        </w:rPr>
        <w:t>Line Spacing Double [[*svsbl1*]]</w:t>
      </w:r>
    </w:p>
    <w:p w14:paraId="3196348B" w14:textId="77777777" w:rsidR="00F05DB1" w:rsidRDefault="00241FB0">
      <w:pPr>
        <w:pStyle w:val="h4Heading4"/>
        <w:jc w:val="center"/>
      </w:pPr>
      <w:r>
        <w:rPr>
          <w:color w:val="000000"/>
        </w:rPr>
        <w:t>Nemeth Indicators (SimBraille)</w:t>
      </w:r>
    </w:p>
    <w:p w14:paraId="6A6A98B4" w14:textId="77777777" w:rsidR="00F05DB1" w:rsidRDefault="00866508">
      <w:pPr>
        <w:pStyle w:val="pNormalBlockIndent"/>
        <w:jc w:val="center"/>
      </w:pPr>
      <w:r>
        <w:rPr>
          <w:noProof/>
          <w:lang w:val="en-US" w:eastAsia="en-US"/>
        </w:rPr>
        <w:drawing>
          <wp:inline distT="0" distB="0" distL="0" distR="0" wp14:anchorId="4D175832" wp14:editId="139F442B">
            <wp:extent cx="4529455" cy="488950"/>
            <wp:effectExtent l="0" t="0" r="0" b="0"/>
            <wp:docPr id="43" name="Picture 43" descr="Nemeth Indicators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descr="Nemeth Indicators menu options"/>
                    <pic:cNvPicPr preferRelativeResize="0">
                      <a:picLocks noChangeArrowheads="1"/>
                    </pic:cNvPicPr>
                  </pic:nvPicPr>
                  <pic:blipFill>
                    <a:blip r:link="rId63">
                      <a:extLst>
                        <a:ext uri="{28A0092B-C50C-407E-A947-70E740481C1C}">
                          <a14:useLocalDpi xmlns:a14="http://schemas.microsoft.com/office/drawing/2010/main" val="0"/>
                        </a:ext>
                      </a:extLst>
                    </a:blip>
                    <a:srcRect/>
                    <a:stretch>
                      <a:fillRect/>
                    </a:stretch>
                  </pic:blipFill>
                  <pic:spPr bwMode="auto">
                    <a:xfrm>
                      <a:off x="0" y="0"/>
                      <a:ext cx="4529455" cy="488950"/>
                    </a:xfrm>
                    <a:prstGeom prst="rect">
                      <a:avLst/>
                    </a:prstGeom>
                    <a:solidFill>
                      <a:srgbClr val="FFFFFF"/>
                    </a:solidFill>
                    <a:ln>
                      <a:noFill/>
                    </a:ln>
                  </pic:spPr>
                </pic:pic>
              </a:graphicData>
            </a:graphic>
          </wp:inline>
        </w:drawing>
      </w:r>
    </w:p>
    <w:p w14:paraId="167113ED" w14:textId="77777777" w:rsidR="00F05DB1" w:rsidRDefault="00790C64">
      <w:pPr>
        <w:pStyle w:val="p"/>
      </w:pPr>
      <w:hyperlink r:id="rId64" w:tooltip="http://www.brailleauthority.org/formats/formats2011.html" w:history="1">
        <w:r w:rsidR="00241FB0">
          <w:rPr>
            <w:rStyle w:val="spanspan1"/>
            <w:color w:val="306030"/>
            <w:sz w:val="24"/>
            <w:szCs w:val="24"/>
            <w:u w:val="single"/>
            <w:shd w:val="clear" w:color="auto" w:fill="FFF2DD"/>
          </w:rPr>
          <w:t>Formats 2011</w:t>
        </w:r>
      </w:hyperlink>
      <w:r w:rsidR="00241FB0">
        <w:rPr>
          <w:color w:val="000000"/>
        </w:rPr>
        <w:t xml:space="preserve"> allows the use of Nemeth indicators for short sections of Nemeth in nontechnical books.</w:t>
      </w:r>
    </w:p>
    <w:p w14:paraId="0B16191B" w14:textId="77777777" w:rsidR="00F05DB1" w:rsidRDefault="00241FB0">
      <w:pPr>
        <w:pStyle w:val="pNormalBlockIndent2"/>
      </w:pPr>
      <w:r>
        <w:rPr>
          <w:color w:val="000000"/>
        </w:rPr>
        <w:t xml:space="preserve">The SimBraille Nemeth Begin indicator is followed by a hard, nonbreaking space </w:t>
      </w:r>
      <w:r>
        <w:rPr>
          <w:rStyle w:val="spanSimBraille1"/>
        </w:rPr>
        <w:t>_%</w:t>
      </w:r>
    </w:p>
    <w:p w14:paraId="69CDE883" w14:textId="77777777" w:rsidR="00F05DB1" w:rsidRDefault="00241FB0">
      <w:pPr>
        <w:pStyle w:val="pNormalBlockIndent2"/>
      </w:pPr>
      <w:r>
        <w:rPr>
          <w:color w:val="000000"/>
        </w:rPr>
        <w:t xml:space="preserve">The SimBraille Nemeth End indicator is preceded by a hard, nonbreaking space </w:t>
      </w:r>
      <w:r>
        <w:rPr>
          <w:rStyle w:val="spanSimBraille1"/>
        </w:rPr>
        <w:t>_:</w:t>
      </w:r>
    </w:p>
    <w:p w14:paraId="1B5DE347" w14:textId="77777777" w:rsidR="00F05DB1" w:rsidRDefault="00276493">
      <w:pPr>
        <w:pStyle w:val="h4Heading4"/>
        <w:jc w:val="center"/>
      </w:pPr>
      <w:r>
        <w:fldChar w:fldCharType="begin"/>
      </w:r>
      <w:r w:rsidR="00241FB0">
        <w:instrText xml:space="preserve"> XE "Number Sign  (BANA Template)" </w:instrText>
      </w:r>
      <w:r>
        <w:fldChar w:fldCharType="end"/>
      </w:r>
      <w:r w:rsidR="00241FB0">
        <w:rPr>
          <w:color w:val="000000"/>
        </w:rPr>
        <w:t>Number Sign</w:t>
      </w:r>
    </w:p>
    <w:p w14:paraId="7BE4CDAA" w14:textId="77777777" w:rsidR="00F05DB1" w:rsidRDefault="00866508">
      <w:pPr>
        <w:pStyle w:val="pNormalBlockIndent"/>
        <w:jc w:val="center"/>
      </w:pPr>
      <w:r>
        <w:rPr>
          <w:noProof/>
          <w:lang w:val="en-US" w:eastAsia="en-US"/>
        </w:rPr>
        <w:drawing>
          <wp:inline distT="0" distB="0" distL="0" distR="0" wp14:anchorId="6006DC78" wp14:editId="0244BFF0">
            <wp:extent cx="4412615" cy="488950"/>
            <wp:effectExtent l="0" t="0" r="0" b="0"/>
            <wp:docPr id="44" name="Picture 44" descr="Number Sign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descr="Number Sign menu options"/>
                    <pic:cNvPicPr preferRelativeResize="0">
                      <a:picLocks noChangeArrowheads="1"/>
                    </pic:cNvPicPr>
                  </pic:nvPicPr>
                  <pic:blipFill>
                    <a:blip r:link="rId65">
                      <a:extLst>
                        <a:ext uri="{28A0092B-C50C-407E-A947-70E740481C1C}">
                          <a14:useLocalDpi xmlns:a14="http://schemas.microsoft.com/office/drawing/2010/main" val="0"/>
                        </a:ext>
                      </a:extLst>
                    </a:blip>
                    <a:srcRect/>
                    <a:stretch>
                      <a:fillRect/>
                    </a:stretch>
                  </pic:blipFill>
                  <pic:spPr bwMode="auto">
                    <a:xfrm>
                      <a:off x="0" y="0"/>
                      <a:ext cx="4412615" cy="488950"/>
                    </a:xfrm>
                    <a:prstGeom prst="rect">
                      <a:avLst/>
                    </a:prstGeom>
                    <a:solidFill>
                      <a:srgbClr val="FFFFFF"/>
                    </a:solidFill>
                    <a:ln>
                      <a:noFill/>
                    </a:ln>
                  </pic:spPr>
                </pic:pic>
              </a:graphicData>
            </a:graphic>
          </wp:inline>
        </w:drawing>
      </w:r>
    </w:p>
    <w:p w14:paraId="13B2FFC7" w14:textId="77777777" w:rsidR="00F05DB1" w:rsidRDefault="00241FB0">
      <w:pPr>
        <w:pStyle w:val="p"/>
      </w:pPr>
      <w:r>
        <w:rPr>
          <w:color w:val="000000"/>
        </w:rPr>
        <w:t>Other than Nemeth, this set of codes has limited use.</w:t>
      </w:r>
    </w:p>
    <w:p w14:paraId="550B2313" w14:textId="77777777" w:rsidR="00F05DB1" w:rsidRDefault="00241FB0">
      <w:pPr>
        <w:pStyle w:val="pNormalBlockIndent2"/>
      </w:pPr>
      <w:r>
        <w:rPr>
          <w:color w:val="000000"/>
        </w:rPr>
        <w:lastRenderedPageBreak/>
        <w:t>Omit Number Sign Start [[*</w:t>
      </w:r>
      <w:proofErr w:type="spellStart"/>
      <w:r>
        <w:rPr>
          <w:color w:val="000000"/>
        </w:rPr>
        <w:t>ons</w:t>
      </w:r>
      <w:proofErr w:type="spellEnd"/>
      <w:r>
        <w:rPr>
          <w:color w:val="000000"/>
        </w:rPr>
        <w:t>*]]</w:t>
      </w:r>
    </w:p>
    <w:p w14:paraId="274D6912" w14:textId="77777777" w:rsidR="00F05DB1" w:rsidRDefault="00241FB0">
      <w:pPr>
        <w:pStyle w:val="pNormalBlockIndent2"/>
      </w:pPr>
      <w:r>
        <w:rPr>
          <w:color w:val="000000"/>
        </w:rPr>
        <w:t>Omit Number Sign End [[*one*]]</w:t>
      </w:r>
    </w:p>
    <w:p w14:paraId="5FC490DC" w14:textId="77777777" w:rsidR="00F05DB1" w:rsidRDefault="00276493">
      <w:pPr>
        <w:pStyle w:val="h4Heading4"/>
        <w:jc w:val="center"/>
      </w:pPr>
      <w:r>
        <w:fldChar w:fldCharType="begin"/>
      </w:r>
      <w:r w:rsidR="00241FB0">
        <w:instrText xml:space="preserve"> XE "Protect  (BANA Template)" </w:instrText>
      </w:r>
      <w:r>
        <w:fldChar w:fldCharType="end"/>
      </w:r>
      <w:r w:rsidR="00241FB0">
        <w:rPr>
          <w:color w:val="000000"/>
        </w:rPr>
        <w:t>Protect</w:t>
      </w:r>
    </w:p>
    <w:p w14:paraId="12F6200A" w14:textId="77777777" w:rsidR="00F05DB1" w:rsidRDefault="00866508">
      <w:pPr>
        <w:pStyle w:val="pNormalBlockIndent"/>
        <w:jc w:val="center"/>
      </w:pPr>
      <w:r>
        <w:rPr>
          <w:noProof/>
          <w:lang w:val="en-US" w:eastAsia="en-US"/>
        </w:rPr>
        <w:drawing>
          <wp:inline distT="0" distB="0" distL="0" distR="0" wp14:anchorId="22841396" wp14:editId="3FF01A37">
            <wp:extent cx="4146550" cy="1456690"/>
            <wp:effectExtent l="0" t="0" r="0" b="0"/>
            <wp:docPr id="45" name="Picture 45" descr="Protect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descr="Protect menu options"/>
                    <pic:cNvPicPr preferRelativeResize="0">
                      <a:picLocks noChangeArrowheads="1"/>
                    </pic:cNvPicPr>
                  </pic:nvPicPr>
                  <pic:blipFill>
                    <a:blip r:link="rId66">
                      <a:extLst>
                        <a:ext uri="{28A0092B-C50C-407E-A947-70E740481C1C}">
                          <a14:useLocalDpi xmlns:a14="http://schemas.microsoft.com/office/drawing/2010/main" val="0"/>
                        </a:ext>
                      </a:extLst>
                    </a:blip>
                    <a:srcRect/>
                    <a:stretch>
                      <a:fillRect/>
                    </a:stretch>
                  </pic:blipFill>
                  <pic:spPr bwMode="auto">
                    <a:xfrm>
                      <a:off x="0" y="0"/>
                      <a:ext cx="4146550" cy="1456690"/>
                    </a:xfrm>
                    <a:prstGeom prst="rect">
                      <a:avLst/>
                    </a:prstGeom>
                    <a:solidFill>
                      <a:srgbClr val="FFFFFF"/>
                    </a:solidFill>
                    <a:ln>
                      <a:noFill/>
                    </a:ln>
                  </pic:spPr>
                </pic:pic>
              </a:graphicData>
            </a:graphic>
          </wp:inline>
        </w:drawing>
      </w:r>
    </w:p>
    <w:p w14:paraId="0737EA7D" w14:textId="77777777" w:rsidR="00F05DB1" w:rsidRDefault="00241FB0">
      <w:pPr>
        <w:pStyle w:val="p"/>
      </w:pPr>
      <w:r>
        <w:rPr>
          <w:rStyle w:val="spanspan3"/>
        </w:rPr>
        <w:t>Group:</w:t>
      </w:r>
      <w:r>
        <w:rPr>
          <w:color w:val="000000"/>
        </w:rPr>
        <w:t xml:space="preserve"> Used to keep text grouped together on a single line or treated as a single unit. The example keeps “artificial intelligence” on the same line.</w:t>
      </w:r>
    </w:p>
    <w:p w14:paraId="072B827F" w14:textId="77777777" w:rsidR="00F05DB1" w:rsidRDefault="00241FB0">
      <w:pPr>
        <w:pStyle w:val="pNormalBlockIndent2"/>
      </w:pPr>
      <w:r>
        <w:rPr>
          <w:color w:val="000000"/>
        </w:rPr>
        <w:t>Group Start [[*:*]]</w:t>
      </w:r>
    </w:p>
    <w:p w14:paraId="2B3A07BF" w14:textId="77777777" w:rsidR="00F05DB1" w:rsidRDefault="00241FB0">
      <w:pPr>
        <w:pStyle w:val="pNormalBlockIndent2"/>
      </w:pPr>
      <w:r>
        <w:rPr>
          <w:color w:val="000000"/>
        </w:rPr>
        <w:t>Group End [[*;*]]</w:t>
      </w:r>
    </w:p>
    <w:p w14:paraId="6C47FA68" w14:textId="77777777" w:rsidR="00F05DB1" w:rsidRDefault="00241FB0">
      <w:pPr>
        <w:pStyle w:val="pNormalBlockIndent2"/>
      </w:pPr>
      <w:r>
        <w:rPr>
          <w:color w:val="000000"/>
        </w:rPr>
        <w:t>Example: [[*:*]]artificial intelligence[[*;*]]</w:t>
      </w:r>
    </w:p>
    <w:p w14:paraId="205E67B0" w14:textId="77777777" w:rsidR="00F05DB1" w:rsidRDefault="00241FB0">
      <w:pPr>
        <w:pStyle w:val="p"/>
      </w:pPr>
      <w:r>
        <w:rPr>
          <w:rStyle w:val="i1"/>
        </w:rPr>
        <w:t>Protect Block</w:t>
      </w:r>
      <w:r>
        <w:rPr>
          <w:rStyle w:val="spanspan"/>
        </w:rPr>
        <w:t>:</w:t>
      </w:r>
      <w:r>
        <w:rPr>
          <w:color w:val="000000"/>
        </w:rPr>
        <w:t xml:space="preserve"> Used to keep a block of text on a single page. A typical use is to keep test question and answer choices on a single page. </w:t>
      </w:r>
      <w:r>
        <w:rPr>
          <w:rStyle w:val="spanspan1"/>
        </w:rPr>
        <w:t xml:space="preserve">(See sample file: </w:t>
      </w:r>
      <w:hyperlink r:id="rId67" w:history="1">
        <w:r>
          <w:rPr>
            <w:rStyle w:val="spanspan1"/>
            <w:color w:val="306030"/>
            <w:sz w:val="24"/>
            <w:szCs w:val="24"/>
            <w:u w:val="single"/>
            <w:shd w:val="clear" w:color="auto" w:fill="FFF2DD"/>
          </w:rPr>
          <w:t>test with protected questions.docx</w:t>
        </w:r>
      </w:hyperlink>
      <w:r>
        <w:rPr>
          <w:rStyle w:val="spanspan1"/>
        </w:rPr>
        <w:t>)</w:t>
      </w:r>
    </w:p>
    <w:p w14:paraId="60BC80CF" w14:textId="77777777" w:rsidR="00F05DB1" w:rsidRDefault="00241FB0">
      <w:pPr>
        <w:pStyle w:val="pNormalBlockIndent2"/>
      </w:pPr>
      <w:r>
        <w:rPr>
          <w:color w:val="000000"/>
        </w:rPr>
        <w:t>Protect Block Start [[*kps*]]</w:t>
      </w:r>
    </w:p>
    <w:p w14:paraId="3AA6760B" w14:textId="77777777" w:rsidR="00F05DB1" w:rsidRDefault="00241FB0">
      <w:pPr>
        <w:pStyle w:val="pNormalBlockIndent2"/>
      </w:pPr>
      <w:r>
        <w:rPr>
          <w:color w:val="000000"/>
        </w:rPr>
        <w:t>Protect Block End [[*kpe*]]</w:t>
      </w:r>
    </w:p>
    <w:p w14:paraId="1F0B4C9B" w14:textId="77777777" w:rsidR="00F05DB1" w:rsidRDefault="00241FB0">
      <w:pPr>
        <w:pStyle w:val="p"/>
      </w:pPr>
      <w:r>
        <w:rPr>
          <w:rStyle w:val="spanspan3"/>
        </w:rPr>
        <w:t>Protect Text:</w:t>
      </w:r>
      <w:r>
        <w:rPr>
          <w:color w:val="000000"/>
        </w:rPr>
        <w:t xml:space="preserve"> When possible keeps text on a single line and page. For example, use these codes to prevent a telephone number from dividing between lines or between two pages.</w:t>
      </w:r>
    </w:p>
    <w:p w14:paraId="0F868A2A" w14:textId="77777777" w:rsidR="00F05DB1" w:rsidRDefault="00241FB0">
      <w:pPr>
        <w:pStyle w:val="pNormalBlockIndent2"/>
      </w:pPr>
      <w:r>
        <w:rPr>
          <w:color w:val="000000"/>
        </w:rPr>
        <w:t>Protect Text Start [[*</w:t>
      </w:r>
      <w:proofErr w:type="spellStart"/>
      <w:r>
        <w:rPr>
          <w:color w:val="000000"/>
        </w:rPr>
        <w:t>kbs</w:t>
      </w:r>
      <w:proofErr w:type="spellEnd"/>
      <w:r>
        <w:rPr>
          <w:color w:val="000000"/>
        </w:rPr>
        <w:t>*]]</w:t>
      </w:r>
    </w:p>
    <w:p w14:paraId="376F150C" w14:textId="77777777" w:rsidR="00F05DB1" w:rsidRDefault="00241FB0">
      <w:pPr>
        <w:pStyle w:val="pNormalBlockIndent2"/>
      </w:pPr>
      <w:r>
        <w:rPr>
          <w:color w:val="000000"/>
        </w:rPr>
        <w:t>Protect Text End [[*</w:t>
      </w:r>
      <w:proofErr w:type="spellStart"/>
      <w:r>
        <w:rPr>
          <w:color w:val="000000"/>
        </w:rPr>
        <w:t>kbe</w:t>
      </w:r>
      <w:proofErr w:type="spellEnd"/>
      <w:r>
        <w:rPr>
          <w:color w:val="000000"/>
        </w:rPr>
        <w:t>*]]</w:t>
      </w:r>
    </w:p>
    <w:p w14:paraId="3B873225" w14:textId="77777777" w:rsidR="00F05DB1" w:rsidRDefault="00241FB0">
      <w:pPr>
        <w:pStyle w:val="pNormalBlockIndent2"/>
      </w:pPr>
      <w:r>
        <w:rPr>
          <w:color w:val="000000"/>
        </w:rPr>
        <w:t>Example: [[*</w:t>
      </w:r>
      <w:proofErr w:type="spellStart"/>
      <w:r>
        <w:rPr>
          <w:color w:val="000000"/>
        </w:rPr>
        <w:t>kbs</w:t>
      </w:r>
      <w:proofErr w:type="spellEnd"/>
      <w:r>
        <w:rPr>
          <w:color w:val="000000"/>
        </w:rPr>
        <w:t>*]]1-800-555-5555[[*</w:t>
      </w:r>
      <w:proofErr w:type="spellStart"/>
      <w:r>
        <w:rPr>
          <w:color w:val="000000"/>
        </w:rPr>
        <w:t>kbe</w:t>
      </w:r>
      <w:proofErr w:type="spellEnd"/>
      <w:r>
        <w:rPr>
          <w:color w:val="000000"/>
        </w:rPr>
        <w:t>*]]</w:t>
      </w:r>
    </w:p>
    <w:p w14:paraId="4C9B858A" w14:textId="77777777" w:rsidR="00F05DB1" w:rsidRDefault="00276493">
      <w:pPr>
        <w:pStyle w:val="h4Heading4"/>
        <w:jc w:val="center"/>
      </w:pPr>
      <w:r>
        <w:lastRenderedPageBreak/>
        <w:fldChar w:fldCharType="begin"/>
      </w:r>
      <w:r w:rsidR="00241FB0">
        <w:instrText xml:space="preserve"> XE "Right Margin (BANA Template)" </w:instrText>
      </w:r>
      <w:r>
        <w:fldChar w:fldCharType="end"/>
      </w:r>
      <w:r>
        <w:fldChar w:fldCharType="begin"/>
      </w:r>
      <w:r w:rsidR="00241FB0">
        <w:instrText xml:space="preserve"> XE "Margin, Right  (BANA Template)" </w:instrText>
      </w:r>
      <w:r>
        <w:fldChar w:fldCharType="end"/>
      </w:r>
      <w:r w:rsidR="00241FB0">
        <w:rPr>
          <w:color w:val="000000"/>
        </w:rPr>
        <w:t>Right Margin</w:t>
      </w:r>
    </w:p>
    <w:p w14:paraId="055EDFA5" w14:textId="77777777" w:rsidR="00F05DB1" w:rsidRDefault="00866508">
      <w:pPr>
        <w:pStyle w:val="pNormalBlockIndent"/>
        <w:jc w:val="center"/>
      </w:pPr>
      <w:r>
        <w:rPr>
          <w:noProof/>
          <w:lang w:val="en-US" w:eastAsia="en-US"/>
        </w:rPr>
        <w:drawing>
          <wp:inline distT="0" distB="0" distL="0" distR="0" wp14:anchorId="792A8DB6" wp14:editId="708B883C">
            <wp:extent cx="4305935" cy="1201420"/>
            <wp:effectExtent l="0" t="0" r="0" b="0"/>
            <wp:docPr id="46" name="Picture 46" descr="Right Margin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descr="Right Margin menu options"/>
                    <pic:cNvPicPr preferRelativeResize="0">
                      <a:picLocks noChangeArrowheads="1"/>
                    </pic:cNvPicPr>
                  </pic:nvPicPr>
                  <pic:blipFill>
                    <a:blip r:link="rId68">
                      <a:extLst>
                        <a:ext uri="{28A0092B-C50C-407E-A947-70E740481C1C}">
                          <a14:useLocalDpi xmlns:a14="http://schemas.microsoft.com/office/drawing/2010/main" val="0"/>
                        </a:ext>
                      </a:extLst>
                    </a:blip>
                    <a:srcRect/>
                    <a:stretch>
                      <a:fillRect/>
                    </a:stretch>
                  </pic:blipFill>
                  <pic:spPr bwMode="auto">
                    <a:xfrm>
                      <a:off x="0" y="0"/>
                      <a:ext cx="4305935" cy="1201420"/>
                    </a:xfrm>
                    <a:prstGeom prst="rect">
                      <a:avLst/>
                    </a:prstGeom>
                    <a:solidFill>
                      <a:srgbClr val="FFFFFF"/>
                    </a:solidFill>
                    <a:ln>
                      <a:noFill/>
                    </a:ln>
                  </pic:spPr>
                </pic:pic>
              </a:graphicData>
            </a:graphic>
          </wp:inline>
        </w:drawing>
      </w:r>
    </w:p>
    <w:p w14:paraId="23B66E9F" w14:textId="77777777" w:rsidR="00F05DB1" w:rsidRDefault="00241FB0">
      <w:pPr>
        <w:pStyle w:val="p"/>
      </w:pPr>
      <w:r>
        <w:rPr>
          <w:color w:val="000000"/>
        </w:rPr>
        <w:t xml:space="preserve">Used to set the right margin with line numbered prose and poetry when text other than line numbered material appears on the braille page. </w:t>
      </w:r>
      <w:r>
        <w:rPr>
          <w:rStyle w:val="spanspan1"/>
        </w:rPr>
        <w:t xml:space="preserve">(See sample file: </w:t>
      </w:r>
      <w:hyperlink r:id="rId69" w:history="1">
        <w:r>
          <w:rPr>
            <w:rStyle w:val="spanspan1"/>
            <w:color w:val="306030"/>
            <w:sz w:val="24"/>
            <w:szCs w:val="24"/>
            <w:u w:val="single"/>
            <w:shd w:val="clear" w:color="auto" w:fill="FFF2DD"/>
          </w:rPr>
          <w:t>line numbered poetry with right margin codes.docx</w:t>
        </w:r>
      </w:hyperlink>
      <w:r>
        <w:rPr>
          <w:rStyle w:val="spanspan1"/>
        </w:rPr>
        <w:t>)</w:t>
      </w:r>
    </w:p>
    <w:p w14:paraId="28BE8DA6" w14:textId="77777777" w:rsidR="00F05DB1" w:rsidRDefault="00241FB0">
      <w:pPr>
        <w:pStyle w:val="pNormalBlockIndent2"/>
      </w:pPr>
      <w:r>
        <w:rPr>
          <w:color w:val="000000"/>
        </w:rPr>
        <w:t>Right Margin Normal [[*rm0:0*]]</w:t>
      </w:r>
    </w:p>
    <w:p w14:paraId="314CE283" w14:textId="77777777" w:rsidR="00F05DB1" w:rsidRDefault="00241FB0">
      <w:pPr>
        <w:pStyle w:val="pNormalBlockIndent2"/>
      </w:pPr>
      <w:r>
        <w:rPr>
          <w:color w:val="000000"/>
        </w:rPr>
        <w:t>Right Margin 3 [[*rm3:3*]]</w:t>
      </w:r>
    </w:p>
    <w:p w14:paraId="6D9A80D2" w14:textId="77777777" w:rsidR="00F05DB1" w:rsidRDefault="00241FB0">
      <w:pPr>
        <w:pStyle w:val="pNormalBlockIndent2"/>
      </w:pPr>
      <w:r>
        <w:rPr>
          <w:color w:val="000000"/>
        </w:rPr>
        <w:t>Right Margin 4 [[*rm4:4*]]</w:t>
      </w:r>
    </w:p>
    <w:p w14:paraId="5B4CF232" w14:textId="77777777" w:rsidR="00F05DB1" w:rsidRDefault="00241FB0">
      <w:pPr>
        <w:pStyle w:val="pNormalBlockIndent2"/>
      </w:pPr>
      <w:r>
        <w:rPr>
          <w:color w:val="000000"/>
        </w:rPr>
        <w:t>Right Margin 5 [[*rm5:5*]]</w:t>
      </w:r>
    </w:p>
    <w:p w14:paraId="31F45662" w14:textId="77777777" w:rsidR="00F05DB1" w:rsidRDefault="00241FB0">
      <w:pPr>
        <w:pStyle w:val="pNormalBlockIndent2"/>
      </w:pPr>
      <w:r>
        <w:rPr>
          <w:color w:val="000000"/>
        </w:rPr>
        <w:t>Right Margin 6 [[*rm6:6*]]</w:t>
      </w:r>
    </w:p>
    <w:p w14:paraId="05A2CEDD" w14:textId="77777777" w:rsidR="00F05DB1" w:rsidRDefault="00241FB0">
      <w:pPr>
        <w:pStyle w:val="h4Heading4"/>
        <w:jc w:val="center"/>
      </w:pPr>
      <w:r>
        <w:rPr>
          <w:color w:val="000000"/>
        </w:rPr>
        <w:t>Skip 1 Line</w:t>
      </w:r>
    </w:p>
    <w:p w14:paraId="51E69EEB" w14:textId="77777777" w:rsidR="00F05DB1" w:rsidRDefault="00866508">
      <w:pPr>
        <w:pStyle w:val="pNormalBlockIndent"/>
        <w:jc w:val="center"/>
      </w:pPr>
      <w:r>
        <w:rPr>
          <w:noProof/>
          <w:lang w:val="en-US" w:eastAsia="en-US"/>
        </w:rPr>
        <w:drawing>
          <wp:inline distT="0" distB="0" distL="0" distR="0" wp14:anchorId="33F64F39" wp14:editId="0B4A0711">
            <wp:extent cx="2679700" cy="233680"/>
            <wp:effectExtent l="0" t="0" r="0" b="0"/>
            <wp:docPr id="47" name="Picture 47" descr="Skip 1 Line menu o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descr="Skip 1 Line menu option"/>
                    <pic:cNvPicPr preferRelativeResize="0">
                      <a:picLocks noChangeArrowheads="1"/>
                    </pic:cNvPicPr>
                  </pic:nvPicPr>
                  <pic:blipFill>
                    <a:blip r:link="rId70">
                      <a:extLst>
                        <a:ext uri="{28A0092B-C50C-407E-A947-70E740481C1C}">
                          <a14:useLocalDpi xmlns:a14="http://schemas.microsoft.com/office/drawing/2010/main" val="0"/>
                        </a:ext>
                      </a:extLst>
                    </a:blip>
                    <a:srcRect/>
                    <a:stretch>
                      <a:fillRect/>
                    </a:stretch>
                  </pic:blipFill>
                  <pic:spPr bwMode="auto">
                    <a:xfrm>
                      <a:off x="0" y="0"/>
                      <a:ext cx="2679700" cy="233680"/>
                    </a:xfrm>
                    <a:prstGeom prst="rect">
                      <a:avLst/>
                    </a:prstGeom>
                    <a:solidFill>
                      <a:srgbClr val="FFFFFF"/>
                    </a:solidFill>
                    <a:ln>
                      <a:noFill/>
                    </a:ln>
                  </pic:spPr>
                </pic:pic>
              </a:graphicData>
            </a:graphic>
          </wp:inline>
        </w:drawing>
      </w:r>
    </w:p>
    <w:p w14:paraId="176B84C6" w14:textId="77777777" w:rsidR="00F05DB1" w:rsidRDefault="00241FB0">
      <w:pPr>
        <w:pStyle w:val="p"/>
      </w:pPr>
      <w:r>
        <w:rPr>
          <w:color w:val="000000"/>
        </w:rPr>
        <w:t>This code is not needed very often, as lines can be skipped by pressing the Enter key (make sure DBT’s Word Importer is set to Preserve Skipped Lines). However, there are times, especially with tables, when this code helps DBT do a better job at determining a transition to a different type of text.</w:t>
      </w:r>
    </w:p>
    <w:p w14:paraId="12D16CE2" w14:textId="77777777" w:rsidR="00F05DB1" w:rsidRDefault="00241FB0">
      <w:pPr>
        <w:pStyle w:val="h4Heading4"/>
        <w:jc w:val="center"/>
      </w:pPr>
      <w:r>
        <w:rPr>
          <w:color w:val="000000"/>
        </w:rPr>
        <w:t>Soft Return [[*l*]][[*run*]]</w:t>
      </w:r>
    </w:p>
    <w:p w14:paraId="074AE27C" w14:textId="77777777" w:rsidR="00F05DB1" w:rsidRDefault="00866508">
      <w:pPr>
        <w:pStyle w:val="pNormalBlockIndent"/>
        <w:jc w:val="center"/>
      </w:pPr>
      <w:r>
        <w:rPr>
          <w:noProof/>
          <w:lang w:val="en-US" w:eastAsia="en-US"/>
        </w:rPr>
        <w:drawing>
          <wp:inline distT="0" distB="0" distL="0" distR="0" wp14:anchorId="31FDC3FC" wp14:editId="6F5465D9">
            <wp:extent cx="2679700" cy="233680"/>
            <wp:effectExtent l="0" t="0" r="0" b="0"/>
            <wp:docPr id="48" name="Picture 48" descr="Soft Return menu o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descr="Soft Return menu option"/>
                    <pic:cNvPicPr preferRelativeResize="0">
                      <a:picLocks noChangeArrowheads="1"/>
                    </pic:cNvPicPr>
                  </pic:nvPicPr>
                  <pic:blipFill>
                    <a:blip r:link="rId71">
                      <a:extLst>
                        <a:ext uri="{28A0092B-C50C-407E-A947-70E740481C1C}">
                          <a14:useLocalDpi xmlns:a14="http://schemas.microsoft.com/office/drawing/2010/main" val="0"/>
                        </a:ext>
                      </a:extLst>
                    </a:blip>
                    <a:srcRect/>
                    <a:stretch>
                      <a:fillRect/>
                    </a:stretch>
                  </pic:blipFill>
                  <pic:spPr bwMode="auto">
                    <a:xfrm>
                      <a:off x="0" y="0"/>
                      <a:ext cx="2679700" cy="233680"/>
                    </a:xfrm>
                    <a:prstGeom prst="rect">
                      <a:avLst/>
                    </a:prstGeom>
                    <a:solidFill>
                      <a:srgbClr val="FFFFFF"/>
                    </a:solidFill>
                    <a:ln>
                      <a:noFill/>
                    </a:ln>
                  </pic:spPr>
                </pic:pic>
              </a:graphicData>
            </a:graphic>
          </wp:inline>
        </w:drawing>
      </w:r>
    </w:p>
    <w:p w14:paraId="5EDF745B" w14:textId="77777777" w:rsidR="00F05DB1" w:rsidRDefault="00241FB0">
      <w:pPr>
        <w:pStyle w:val="p"/>
      </w:pPr>
      <w:r>
        <w:rPr>
          <w:color w:val="000000"/>
        </w:rPr>
        <w:t>Forces a new line and maintains the correct runover position for DBT.</w:t>
      </w:r>
    </w:p>
    <w:p w14:paraId="3D7FA193" w14:textId="77777777" w:rsidR="00F05DB1" w:rsidRDefault="00241FB0">
      <w:pPr>
        <w:pStyle w:val="h4Heading4"/>
        <w:jc w:val="center"/>
      </w:pPr>
      <w:r>
        <w:rPr>
          <w:color w:val="000000"/>
        </w:rPr>
        <w:t>Top of Page Codes</w:t>
      </w:r>
    </w:p>
    <w:p w14:paraId="64664810" w14:textId="77777777" w:rsidR="00F05DB1" w:rsidRDefault="00866508">
      <w:pPr>
        <w:pStyle w:val="pNormalBlockIndent"/>
        <w:jc w:val="center"/>
      </w:pPr>
      <w:r>
        <w:rPr>
          <w:noProof/>
          <w:lang w:val="en-US" w:eastAsia="en-US"/>
        </w:rPr>
        <w:drawing>
          <wp:inline distT="0" distB="0" distL="0" distR="0" wp14:anchorId="13D424BB" wp14:editId="4C91C6D1">
            <wp:extent cx="2700655" cy="701675"/>
            <wp:effectExtent l="0" t="0" r="0" b="0"/>
            <wp:docPr id="49" name="Picture 49" descr="Top of Page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descr="Top of Page menu options"/>
                    <pic:cNvPicPr preferRelativeResize="0">
                      <a:picLocks noChangeArrowheads="1"/>
                    </pic:cNvPicPr>
                  </pic:nvPicPr>
                  <pic:blipFill>
                    <a:blip r:link="rId72">
                      <a:extLst>
                        <a:ext uri="{28A0092B-C50C-407E-A947-70E740481C1C}">
                          <a14:useLocalDpi xmlns:a14="http://schemas.microsoft.com/office/drawing/2010/main" val="0"/>
                        </a:ext>
                      </a:extLst>
                    </a:blip>
                    <a:srcRect/>
                    <a:stretch>
                      <a:fillRect/>
                    </a:stretch>
                  </pic:blipFill>
                  <pic:spPr bwMode="auto">
                    <a:xfrm>
                      <a:off x="0" y="0"/>
                      <a:ext cx="2700655" cy="701675"/>
                    </a:xfrm>
                    <a:prstGeom prst="rect">
                      <a:avLst/>
                    </a:prstGeom>
                    <a:solidFill>
                      <a:srgbClr val="FFFFFF"/>
                    </a:solidFill>
                    <a:ln>
                      <a:noFill/>
                    </a:ln>
                  </pic:spPr>
                </pic:pic>
              </a:graphicData>
            </a:graphic>
          </wp:inline>
        </w:drawing>
      </w:r>
    </w:p>
    <w:p w14:paraId="42E7687A" w14:textId="77777777" w:rsidR="00F05DB1" w:rsidRDefault="00241FB0">
      <w:pPr>
        <w:pStyle w:val="p"/>
      </w:pPr>
      <w:r>
        <w:rPr>
          <w:color w:val="000000"/>
        </w:rPr>
        <w:t xml:space="preserve">These codes are conditional new braille page breaks (no effect if already at the top of a page). They are inserted in a </w:t>
      </w:r>
      <w:proofErr w:type="spellStart"/>
      <w:r>
        <w:rPr>
          <w:rStyle w:val="spanspan1"/>
        </w:rPr>
        <w:t>LeftFlush</w:t>
      </w:r>
      <w:proofErr w:type="spellEnd"/>
      <w:r>
        <w:rPr>
          <w:color w:val="000000"/>
        </w:rPr>
        <w:t xml:space="preserve"> style and it is best to not include any text within the same paragraph.</w:t>
      </w:r>
    </w:p>
    <w:p w14:paraId="429FE1EB" w14:textId="77777777" w:rsidR="00F05DB1" w:rsidRDefault="00241FB0">
      <w:pPr>
        <w:pStyle w:val="p"/>
      </w:pPr>
      <w:r>
        <w:rPr>
          <w:color w:val="000000"/>
        </w:rPr>
        <w:lastRenderedPageBreak/>
        <w:t>“Top of Next Even Page” and “Top of Next Odd Page” are used with interpoint.</w:t>
      </w:r>
    </w:p>
    <w:p w14:paraId="0AAAC6CC" w14:textId="77777777" w:rsidR="00F05DB1" w:rsidRDefault="00241FB0">
      <w:pPr>
        <w:pStyle w:val="pNormalBlockIndent2"/>
      </w:pPr>
      <w:r>
        <w:rPr>
          <w:color w:val="000000"/>
        </w:rPr>
        <w:t>Top of Page [[*top*]]</w:t>
      </w:r>
    </w:p>
    <w:p w14:paraId="54992C17" w14:textId="77777777" w:rsidR="00F05DB1" w:rsidRDefault="00241FB0">
      <w:pPr>
        <w:pStyle w:val="pNormalBlockIndent2"/>
      </w:pPr>
      <w:r>
        <w:rPr>
          <w:color w:val="000000"/>
        </w:rPr>
        <w:t>Top of Next Even Page [[*top*]][[*sd0*]]</w:t>
      </w:r>
    </w:p>
    <w:p w14:paraId="133D601A" w14:textId="77777777" w:rsidR="00F05DB1" w:rsidRDefault="00241FB0">
      <w:pPr>
        <w:pStyle w:val="pNormalBlockIndent2"/>
      </w:pPr>
      <w:r>
        <w:rPr>
          <w:color w:val="000000"/>
        </w:rPr>
        <w:t>Top of Next Odd Page [[*top*]][[*sd1*]]</w:t>
      </w:r>
    </w:p>
    <w:p w14:paraId="349C6E95" w14:textId="77777777" w:rsidR="00F05DB1" w:rsidRDefault="00241FB0">
      <w:pPr>
        <w:pStyle w:val="h4Heading4"/>
        <w:jc w:val="center"/>
      </w:pPr>
      <w:r>
        <w:rPr>
          <w:color w:val="000000"/>
        </w:rPr>
        <w:t>Transcriber’s Note Symbol (SimBraille)</w:t>
      </w:r>
    </w:p>
    <w:p w14:paraId="704B1940" w14:textId="77777777" w:rsidR="00F05DB1" w:rsidRDefault="00866508">
      <w:pPr>
        <w:pStyle w:val="pNormalBlockIndent"/>
        <w:jc w:val="center"/>
      </w:pPr>
      <w:commentRangeStart w:id="52"/>
      <w:r>
        <w:rPr>
          <w:noProof/>
          <w:lang w:val="en-US" w:eastAsia="en-US"/>
        </w:rPr>
        <w:drawing>
          <wp:inline distT="0" distB="0" distL="0" distR="0" wp14:anchorId="0F851233" wp14:editId="7F17F2EF">
            <wp:extent cx="2700655" cy="244475"/>
            <wp:effectExtent l="0" t="0" r="0" b="0"/>
            <wp:docPr id="50" name="Picture 50" descr="Transcriber's Note Symbol menu op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descr="Transcriber's Note Symbol menu option"/>
                    <pic:cNvPicPr preferRelativeResize="0">
                      <a:picLocks noChangeArrowheads="1"/>
                    </pic:cNvPicPr>
                  </pic:nvPicPr>
                  <pic:blipFill>
                    <a:blip r:link="rId73">
                      <a:extLst>
                        <a:ext uri="{28A0092B-C50C-407E-A947-70E740481C1C}">
                          <a14:useLocalDpi xmlns:a14="http://schemas.microsoft.com/office/drawing/2010/main" val="0"/>
                        </a:ext>
                      </a:extLst>
                    </a:blip>
                    <a:srcRect/>
                    <a:stretch>
                      <a:fillRect/>
                    </a:stretch>
                  </pic:blipFill>
                  <pic:spPr bwMode="auto">
                    <a:xfrm>
                      <a:off x="0" y="0"/>
                      <a:ext cx="2700655" cy="244475"/>
                    </a:xfrm>
                    <a:prstGeom prst="rect">
                      <a:avLst/>
                    </a:prstGeom>
                    <a:solidFill>
                      <a:srgbClr val="FFFFFF"/>
                    </a:solidFill>
                    <a:ln>
                      <a:noFill/>
                    </a:ln>
                  </pic:spPr>
                </pic:pic>
              </a:graphicData>
            </a:graphic>
          </wp:inline>
        </w:drawing>
      </w:r>
      <w:commentRangeEnd w:id="52"/>
      <w:r w:rsidR="00FB1C32">
        <w:rPr>
          <w:rStyle w:val="CommentReference"/>
          <w:rFonts w:ascii="'Arial Unicode MS'" w:hAnsi="'Arial Unicode MS'" w:cs="'Arial Unicode MS'"/>
        </w:rPr>
        <w:commentReference w:id="52"/>
      </w:r>
    </w:p>
    <w:p w14:paraId="0C14A543" w14:textId="77777777" w:rsidR="00F05DB1" w:rsidRDefault="00241FB0">
      <w:pPr>
        <w:pStyle w:val="p"/>
        <w:rPr>
          <w:color w:val="000000"/>
        </w:rPr>
      </w:pPr>
      <w:r>
        <w:rPr>
          <w:color w:val="000000"/>
        </w:rPr>
        <w:t xml:space="preserve">When a transcriber’s note is not in the typical 7-5 format (such as keys for </w:t>
      </w:r>
      <w:proofErr w:type="spellStart"/>
      <w:r>
        <w:rPr>
          <w:color w:val="000000"/>
        </w:rPr>
        <w:t>stairstep</w:t>
      </w:r>
      <w:proofErr w:type="spellEnd"/>
      <w:r>
        <w:rPr>
          <w:color w:val="000000"/>
        </w:rPr>
        <w:t xml:space="preserve"> tables and column/row headings), the beginning and ending symbol needs to be inserted. This will insert the 6, 3 symbol using the SimBraille font (assuming the font is installed).</w:t>
      </w:r>
    </w:p>
    <w:p w14:paraId="4031906A" w14:textId="33F9BD48" w:rsidR="000774F6" w:rsidRDefault="000774F6">
      <w:pPr>
        <w:pStyle w:val="p"/>
        <w:rPr>
          <w:color w:val="000000"/>
        </w:rPr>
      </w:pPr>
      <w:r>
        <w:rPr>
          <w:color w:val="000000"/>
        </w:rPr>
        <w:t>SimBraille UEB Transcriber’s Note indicators were added with the BANA Braille 2015 template.</w:t>
      </w:r>
    </w:p>
    <w:p w14:paraId="46618C3E" w14:textId="77777777" w:rsidR="00FB1C32" w:rsidRDefault="00FB1C32" w:rsidP="00FB1C32">
      <w:pPr>
        <w:pStyle w:val="pNormalBlockIndent2"/>
      </w:pPr>
      <w:r w:rsidRPr="00FB1C32">
        <w:rPr>
          <w:color w:val="000000"/>
        </w:rPr>
        <w:t>Transcriber’s</w:t>
      </w:r>
      <w:r>
        <w:t xml:space="preserve"> Note (EBAE) SimBraille </w:t>
      </w:r>
      <w:r w:rsidRPr="0061031C">
        <w:rPr>
          <w:rStyle w:val="ExactTranslation"/>
        </w:rPr>
        <w:t>,'</w:t>
      </w:r>
    </w:p>
    <w:p w14:paraId="274E0FD6" w14:textId="77777777" w:rsidR="00FB1C32" w:rsidRDefault="00FB1C32" w:rsidP="00FB1C32">
      <w:pPr>
        <w:pStyle w:val="pNormalBlockIndent2"/>
      </w:pPr>
      <w:r w:rsidRPr="00FB1C32">
        <w:rPr>
          <w:color w:val="000000"/>
        </w:rPr>
        <w:t>Transcriber’s</w:t>
      </w:r>
      <w:r>
        <w:t xml:space="preserve"> Note Open (UEB) SimBraille </w:t>
      </w:r>
      <w:r w:rsidRPr="004D5CE9">
        <w:rPr>
          <w:rStyle w:val="ExactTranslation"/>
        </w:rPr>
        <w:t>@.&lt;</w:t>
      </w:r>
    </w:p>
    <w:p w14:paraId="78C256B6" w14:textId="77777777" w:rsidR="00FB1C32" w:rsidRPr="00D211CD" w:rsidRDefault="00FB1C32" w:rsidP="00FB1C32">
      <w:pPr>
        <w:pStyle w:val="pNormalBlockIndent2"/>
      </w:pPr>
      <w:r w:rsidRPr="00FB1C32">
        <w:rPr>
          <w:color w:val="000000"/>
        </w:rPr>
        <w:t>Transcriber’s</w:t>
      </w:r>
      <w:r>
        <w:t xml:space="preserve"> Note Close (UEB) SimBraille </w:t>
      </w:r>
      <w:r w:rsidRPr="004D5CE9">
        <w:rPr>
          <w:rStyle w:val="ExactTranslation"/>
        </w:rPr>
        <w:t>@.&gt;</w:t>
      </w:r>
    </w:p>
    <w:p w14:paraId="0F14BC4E" w14:textId="77777777" w:rsidR="00F05DB1" w:rsidRDefault="00276493">
      <w:pPr>
        <w:pStyle w:val="h4Heading4"/>
        <w:jc w:val="center"/>
      </w:pPr>
      <w:r>
        <w:fldChar w:fldCharType="begin"/>
      </w:r>
      <w:r w:rsidR="00241FB0">
        <w:instrText xml:space="preserve"> XE "Translation (BANA Template)" </w:instrText>
      </w:r>
      <w:r>
        <w:fldChar w:fldCharType="end"/>
      </w:r>
      <w:r w:rsidR="00241FB0">
        <w:rPr>
          <w:color w:val="000000"/>
        </w:rPr>
        <w:t>Translation</w:t>
      </w:r>
    </w:p>
    <w:p w14:paraId="2988C252" w14:textId="77777777" w:rsidR="00F05DB1" w:rsidRDefault="00866508">
      <w:pPr>
        <w:pStyle w:val="pNormalBlockIndent"/>
        <w:jc w:val="center"/>
      </w:pPr>
      <w:r>
        <w:rPr>
          <w:noProof/>
          <w:lang w:val="en-US" w:eastAsia="en-US"/>
        </w:rPr>
        <w:drawing>
          <wp:inline distT="0" distB="0" distL="0" distR="0" wp14:anchorId="54CFB4CE" wp14:editId="3F5837F3">
            <wp:extent cx="4401820" cy="499745"/>
            <wp:effectExtent l="0" t="0" r="0" b="0"/>
            <wp:docPr id="51" name="Picture 51" descr="Translation menu option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descr="Translation menu options"/>
                    <pic:cNvPicPr preferRelativeResize="0">
                      <a:picLocks noChangeArrowheads="1"/>
                    </pic:cNvPicPr>
                  </pic:nvPicPr>
                  <pic:blipFill>
                    <a:blip r:link="rId74">
                      <a:extLst>
                        <a:ext uri="{28A0092B-C50C-407E-A947-70E740481C1C}">
                          <a14:useLocalDpi xmlns:a14="http://schemas.microsoft.com/office/drawing/2010/main" val="0"/>
                        </a:ext>
                      </a:extLst>
                    </a:blip>
                    <a:srcRect/>
                    <a:stretch>
                      <a:fillRect/>
                    </a:stretch>
                  </pic:blipFill>
                  <pic:spPr bwMode="auto">
                    <a:xfrm>
                      <a:off x="0" y="0"/>
                      <a:ext cx="4401820" cy="499745"/>
                    </a:xfrm>
                    <a:prstGeom prst="rect">
                      <a:avLst/>
                    </a:prstGeom>
                    <a:solidFill>
                      <a:srgbClr val="FFFFFF"/>
                    </a:solidFill>
                    <a:ln>
                      <a:noFill/>
                    </a:ln>
                  </pic:spPr>
                </pic:pic>
              </a:graphicData>
            </a:graphic>
          </wp:inline>
        </w:drawing>
      </w:r>
    </w:p>
    <w:p w14:paraId="7E93904A" w14:textId="77777777" w:rsidR="00F05DB1" w:rsidRDefault="00241FB0">
      <w:pPr>
        <w:pStyle w:val="p"/>
      </w:pPr>
      <w:r>
        <w:rPr>
          <w:color w:val="000000"/>
        </w:rPr>
        <w:t>Use the Grade 1 codes at the beginning of a file if the entire document should be uncontracted.</w:t>
      </w:r>
    </w:p>
    <w:p w14:paraId="7E13522D" w14:textId="77777777" w:rsidR="00F05DB1" w:rsidRDefault="00241FB0">
      <w:pPr>
        <w:pStyle w:val="pNormalBlockIndent2"/>
      </w:pPr>
      <w:r>
        <w:rPr>
          <w:color w:val="000000"/>
        </w:rPr>
        <w:t>Grade 1 (Uncontracted) [[*</w:t>
      </w:r>
      <w:proofErr w:type="spellStart"/>
      <w:r>
        <w:rPr>
          <w:color w:val="000000"/>
        </w:rPr>
        <w:t>tx</w:t>
      </w:r>
      <w:proofErr w:type="spellEnd"/>
      <w:r>
        <w:rPr>
          <w:color w:val="000000"/>
        </w:rPr>
        <w:t>*]][[*g1*]]</w:t>
      </w:r>
    </w:p>
    <w:p w14:paraId="46448CBF" w14:textId="77777777" w:rsidR="00F05DB1" w:rsidRDefault="00241FB0">
      <w:pPr>
        <w:pStyle w:val="pNormalBlockIndent2"/>
      </w:pPr>
      <w:r>
        <w:rPr>
          <w:color w:val="000000"/>
        </w:rPr>
        <w:t>Grade 2 (Contracted) [[*</w:t>
      </w:r>
      <w:proofErr w:type="spellStart"/>
      <w:r>
        <w:rPr>
          <w:color w:val="000000"/>
        </w:rPr>
        <w:t>tx</w:t>
      </w:r>
      <w:proofErr w:type="spellEnd"/>
      <w:r>
        <w:rPr>
          <w:color w:val="000000"/>
        </w:rPr>
        <w:t>*]][[*g2*]]</w:t>
      </w:r>
    </w:p>
    <w:p w14:paraId="4ED853BA" w14:textId="77777777" w:rsidR="00F05DB1" w:rsidRDefault="00276493">
      <w:pPr>
        <w:pStyle w:val="h2Heading2"/>
        <w:jc w:val="center"/>
      </w:pPr>
      <w:r>
        <w:fldChar w:fldCharType="begin"/>
      </w:r>
      <w:r w:rsidR="00241FB0">
        <w:instrText xml:space="preserve"> XE "Nemeth Toolbar  (BANA Template)" </w:instrText>
      </w:r>
      <w:r>
        <w:fldChar w:fldCharType="end"/>
      </w:r>
      <w:r w:rsidR="00241FB0">
        <w:rPr>
          <w:color w:val="000000"/>
        </w:rPr>
        <w:t>Nemeth Toolbar</w:t>
      </w:r>
    </w:p>
    <w:p w14:paraId="5C10E654" w14:textId="77777777" w:rsidR="00F05DB1" w:rsidRDefault="00866508">
      <w:pPr>
        <w:pStyle w:val="pNormalBlockIndent"/>
        <w:jc w:val="center"/>
      </w:pPr>
      <w:r>
        <w:rPr>
          <w:noProof/>
          <w:lang w:val="en-US" w:eastAsia="en-US"/>
        </w:rPr>
        <w:drawing>
          <wp:inline distT="0" distB="0" distL="0" distR="0" wp14:anchorId="36673B72" wp14:editId="316059E9">
            <wp:extent cx="4008755" cy="244475"/>
            <wp:effectExtent l="0" t="0" r="0" b="0"/>
            <wp:docPr id="52" name="Picture 52" descr="BANA Braille 2014 Nemeth toolba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descr="BANA Braille 2014 Nemeth toolbar "/>
                    <pic:cNvPicPr preferRelativeResize="0">
                      <a:picLocks noChangeArrowheads="1"/>
                    </pic:cNvPicPr>
                  </pic:nvPicPr>
                  <pic:blipFill>
                    <a:blip r:link="rId75">
                      <a:extLst>
                        <a:ext uri="{28A0092B-C50C-407E-A947-70E740481C1C}">
                          <a14:useLocalDpi xmlns:a14="http://schemas.microsoft.com/office/drawing/2010/main" val="0"/>
                        </a:ext>
                      </a:extLst>
                    </a:blip>
                    <a:srcRect/>
                    <a:stretch>
                      <a:fillRect/>
                    </a:stretch>
                  </pic:blipFill>
                  <pic:spPr bwMode="auto">
                    <a:xfrm>
                      <a:off x="0" y="0"/>
                      <a:ext cx="4008755" cy="244475"/>
                    </a:xfrm>
                    <a:prstGeom prst="rect">
                      <a:avLst/>
                    </a:prstGeom>
                    <a:solidFill>
                      <a:srgbClr val="FFFFFF"/>
                    </a:solidFill>
                    <a:ln>
                      <a:noFill/>
                    </a:ln>
                  </pic:spPr>
                </pic:pic>
              </a:graphicData>
            </a:graphic>
          </wp:inline>
        </w:drawing>
      </w:r>
    </w:p>
    <w:p w14:paraId="0F61039A" w14:textId="77777777" w:rsidR="00F05DB1" w:rsidRDefault="00241FB0">
      <w:pPr>
        <w:pStyle w:val="p"/>
      </w:pPr>
      <w:r>
        <w:rPr>
          <w:color w:val="000000"/>
        </w:rPr>
        <w:t>NOTE: Use this toolbar only if the entire document is in Nemeth code.</w:t>
      </w:r>
    </w:p>
    <w:p w14:paraId="17D3F1AE" w14:textId="77777777" w:rsidR="00F05DB1" w:rsidRDefault="00241FB0">
      <w:pPr>
        <w:pStyle w:val="h3Heading3"/>
        <w:jc w:val="center"/>
      </w:pPr>
      <w:r>
        <w:rPr>
          <w:color w:val="000000"/>
        </w:rPr>
        <w:t>N# - Nemeth Reference Page Number (</w:t>
      </w:r>
      <w:proofErr w:type="spellStart"/>
      <w:r>
        <w:rPr>
          <w:rStyle w:val="spanvariable"/>
        </w:rPr>
        <w:t>Alt+Shift+Return</w:t>
      </w:r>
      <w:proofErr w:type="spellEnd"/>
      <w:r>
        <w:rPr>
          <w:color w:val="000000"/>
        </w:rPr>
        <w:t>)</w:t>
      </w:r>
    </w:p>
    <w:p w14:paraId="38EB65AC" w14:textId="77777777" w:rsidR="00F05DB1" w:rsidRDefault="00241FB0">
      <w:pPr>
        <w:pStyle w:val="p"/>
      </w:pPr>
      <w:r>
        <w:rPr>
          <w:color w:val="000000"/>
        </w:rPr>
        <w:t>Places the print page number at the right margin in the Word file.</w:t>
      </w:r>
    </w:p>
    <w:p w14:paraId="39A83992" w14:textId="77777777" w:rsidR="00F05DB1" w:rsidRDefault="00241FB0">
      <w:pPr>
        <w:pStyle w:val="h3Heading3"/>
        <w:jc w:val="center"/>
      </w:pPr>
      <w:r>
        <w:rPr>
          <w:rStyle w:val="spanspan51"/>
        </w:rPr>
        <w:lastRenderedPageBreak/>
        <w:t>▲</w:t>
      </w:r>
      <w:r>
        <w:rPr>
          <w:color w:val="000000"/>
        </w:rPr>
        <w:t>#</w:t>
      </w:r>
      <w:r>
        <w:rPr>
          <w:rStyle w:val="spanspan51"/>
        </w:rPr>
        <w:t>▲</w:t>
      </w:r>
      <w:r>
        <w:rPr>
          <w:color w:val="000000"/>
        </w:rPr>
        <w:t xml:space="preserve"> - Embedded Nemeth Textbook Reference Page Number (</w:t>
      </w:r>
      <w:proofErr w:type="spellStart"/>
      <w:r>
        <w:rPr>
          <w:rStyle w:val="spanvariable"/>
        </w:rPr>
        <w:t>Alt+Ctrl+Shift+m</w:t>
      </w:r>
      <w:proofErr w:type="spellEnd"/>
      <w:r>
        <w:rPr>
          <w:color w:val="000000"/>
        </w:rPr>
        <w:t>)</w:t>
      </w:r>
    </w:p>
    <w:p w14:paraId="05B577D3" w14:textId="77777777" w:rsidR="00F05DB1" w:rsidRDefault="00241FB0">
      <w:pPr>
        <w:pStyle w:val="p"/>
      </w:pPr>
      <w:r>
        <w:rPr>
          <w:color w:val="000000"/>
        </w:rPr>
        <w:t>Apply to print page numbers that happen mid-paragraph.</w:t>
      </w:r>
    </w:p>
    <w:p w14:paraId="1DC28EB4" w14:textId="77777777" w:rsidR="00F05DB1" w:rsidRDefault="00241FB0">
      <w:pPr>
        <w:pStyle w:val="h3Heading3"/>
        <w:jc w:val="center"/>
      </w:pPr>
      <w:r>
        <w:rPr>
          <w:color w:val="000000"/>
        </w:rPr>
        <w:t>Other Page Numbers</w:t>
      </w:r>
    </w:p>
    <w:p w14:paraId="4BE959F2" w14:textId="77777777" w:rsidR="00F05DB1" w:rsidRDefault="00241FB0">
      <w:pPr>
        <w:pStyle w:val="p"/>
      </w:pPr>
      <w:r>
        <w:rPr>
          <w:color w:val="000000"/>
        </w:rPr>
        <w:t>These items help control other page numbering situations (such as combined page numbers). Show/Hide (</w:t>
      </w:r>
      <w:r>
        <w:rPr>
          <w:rStyle w:val="spanspan1"/>
        </w:rPr>
        <w:t>Ctrl+*</w:t>
      </w:r>
      <w:r>
        <w:rPr>
          <w:color w:val="000000"/>
        </w:rPr>
        <w:t>) must be active. See the section on Other Page Numbers in the section Character Styles Toolbar.</w:t>
      </w:r>
    </w:p>
    <w:bookmarkStart w:id="53" w:name="-916543580"/>
    <w:p w14:paraId="522C687D" w14:textId="77777777" w:rsidR="00F05DB1" w:rsidRDefault="00276493">
      <w:pPr>
        <w:pStyle w:val="h3Heading3"/>
        <w:jc w:val="center"/>
      </w:pPr>
      <w:r>
        <w:fldChar w:fldCharType="begin"/>
      </w:r>
      <w:r w:rsidR="00241FB0">
        <w:instrText xml:space="preserve"> XE "Nemeth Menu  (BANA Template)" </w:instrText>
      </w:r>
      <w:r>
        <w:fldChar w:fldCharType="end"/>
      </w:r>
      <w:r w:rsidR="00241FB0">
        <w:rPr>
          <w:color w:val="000000"/>
        </w:rPr>
        <w:t>Nemeth Menu</w:t>
      </w:r>
    </w:p>
    <w:bookmarkEnd w:id="53"/>
    <w:p w14:paraId="0CB15982" w14:textId="77777777" w:rsidR="00F05DB1" w:rsidRDefault="00866508">
      <w:pPr>
        <w:pStyle w:val="pNormalBlockIndent"/>
        <w:jc w:val="center"/>
      </w:pPr>
      <w:commentRangeStart w:id="54"/>
      <w:r>
        <w:rPr>
          <w:noProof/>
          <w:lang w:val="en-US" w:eastAsia="en-US"/>
        </w:rPr>
        <w:drawing>
          <wp:inline distT="0" distB="0" distL="0" distR="0" wp14:anchorId="67A22BAD" wp14:editId="537286BB">
            <wp:extent cx="1828800" cy="1924685"/>
            <wp:effectExtent l="0" t="0" r="0" b="0"/>
            <wp:docPr id="53" name="Picture 53" descr="Nemeth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descr="Nemeth menu"/>
                    <pic:cNvPicPr preferRelativeResize="0">
                      <a:picLocks noChangeArrowheads="1"/>
                    </pic:cNvPicPr>
                  </pic:nvPicPr>
                  <pic:blipFill>
                    <a:blip r:link="rId76">
                      <a:extLst>
                        <a:ext uri="{28A0092B-C50C-407E-A947-70E740481C1C}">
                          <a14:useLocalDpi xmlns:a14="http://schemas.microsoft.com/office/drawing/2010/main" val="0"/>
                        </a:ext>
                      </a:extLst>
                    </a:blip>
                    <a:srcRect/>
                    <a:stretch>
                      <a:fillRect/>
                    </a:stretch>
                  </pic:blipFill>
                  <pic:spPr bwMode="auto">
                    <a:xfrm>
                      <a:off x="0" y="0"/>
                      <a:ext cx="1828800" cy="1924685"/>
                    </a:xfrm>
                    <a:prstGeom prst="rect">
                      <a:avLst/>
                    </a:prstGeom>
                    <a:solidFill>
                      <a:srgbClr val="FFFFFF"/>
                    </a:solidFill>
                    <a:ln>
                      <a:noFill/>
                    </a:ln>
                  </pic:spPr>
                </pic:pic>
              </a:graphicData>
            </a:graphic>
          </wp:inline>
        </w:drawing>
      </w:r>
      <w:commentRangeEnd w:id="54"/>
      <w:r w:rsidR="003D690B">
        <w:rPr>
          <w:rStyle w:val="CommentReference"/>
          <w:rFonts w:ascii="'Arial Unicode MS'" w:hAnsi="'Arial Unicode MS'" w:cs="'Arial Unicode MS'"/>
        </w:rPr>
        <w:commentReference w:id="54"/>
      </w:r>
    </w:p>
    <w:p w14:paraId="0AC37864" w14:textId="77777777" w:rsidR="00F05DB1" w:rsidRDefault="00241FB0">
      <w:pPr>
        <w:pStyle w:val="p"/>
        <w:rPr>
          <w:color w:val="000000"/>
        </w:rPr>
      </w:pPr>
      <w:r>
        <w:rPr>
          <w:color w:val="000000"/>
        </w:rPr>
        <w:t>It is necessary to use the Directions and Exercise styles on this menu for DBT to import and translate the document correctly. Literary Context, Linear Math, Technical Notation and TN-Nemeth (Embedded) character styles are also included on this menu.</w:t>
      </w:r>
    </w:p>
    <w:p w14:paraId="07EE5598" w14:textId="77777777" w:rsidR="003D690B" w:rsidRDefault="003D690B">
      <w:pPr>
        <w:pStyle w:val="p"/>
      </w:pPr>
      <w:commentRangeStart w:id="55"/>
      <w:r>
        <w:rPr>
          <w:color w:val="000000"/>
        </w:rPr>
        <w:t xml:space="preserve">“One Word Bridge” </w:t>
      </w:r>
      <w:r w:rsidR="00CD6383">
        <w:rPr>
          <w:color w:val="000000"/>
        </w:rPr>
        <w:t xml:space="preserve">is a new style. It </w:t>
      </w:r>
      <w:r>
        <w:rPr>
          <w:color w:val="000000"/>
        </w:rPr>
        <w:t xml:space="preserve">is </w:t>
      </w:r>
      <w:r>
        <w:t>intended for a single word between two segments of technical notation. It puts that single word in UEB. But instead of the usual indi</w:t>
      </w:r>
      <w:r w:rsidR="00CD6383">
        <w:t>cators to end and start Nemeth c</w:t>
      </w:r>
      <w:r>
        <w:t>ode, it simply inserts dots 6, 3 before the word.</w:t>
      </w:r>
      <w:commentRangeEnd w:id="55"/>
      <w:r w:rsidR="00CD6383">
        <w:rPr>
          <w:rStyle w:val="CommentReference"/>
          <w:rFonts w:ascii="'Arial Unicode MS'" w:hAnsi="'Arial Unicode MS'" w:cs="'Arial Unicode MS'"/>
        </w:rPr>
        <w:commentReference w:id="55"/>
      </w:r>
    </w:p>
    <w:p w14:paraId="5D5663B6" w14:textId="77777777" w:rsidR="00F05DB1" w:rsidRDefault="00241FB0">
      <w:pPr>
        <w:pStyle w:val="h3Heading3"/>
        <w:jc w:val="center"/>
      </w:pPr>
      <w:r>
        <w:rPr>
          <w:color w:val="000000"/>
        </w:rPr>
        <w:t>Nemeth Codes Menu</w:t>
      </w:r>
    </w:p>
    <w:p w14:paraId="563C1F7F" w14:textId="77777777" w:rsidR="00F05DB1" w:rsidRDefault="00866508">
      <w:pPr>
        <w:pStyle w:val="pNormalBlockIndent"/>
        <w:jc w:val="center"/>
      </w:pPr>
      <w:commentRangeStart w:id="56"/>
      <w:r>
        <w:rPr>
          <w:noProof/>
          <w:lang w:val="en-US" w:eastAsia="en-US"/>
        </w:rPr>
        <w:drawing>
          <wp:inline distT="0" distB="0" distL="0" distR="0" wp14:anchorId="6BA78993" wp14:editId="1555BDD9">
            <wp:extent cx="1786255" cy="1212215"/>
            <wp:effectExtent l="0" t="0" r="0" b="0"/>
            <wp:docPr id="54" name="Picture 54" descr="Nemeth Code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descr="Nemeth Codes menu"/>
                    <pic:cNvPicPr preferRelativeResize="0">
                      <a:picLocks noChangeArrowheads="1"/>
                    </pic:cNvPicPr>
                  </pic:nvPicPr>
                  <pic:blipFill>
                    <a:blip r:link="rId77">
                      <a:extLst>
                        <a:ext uri="{28A0092B-C50C-407E-A947-70E740481C1C}">
                          <a14:useLocalDpi xmlns:a14="http://schemas.microsoft.com/office/drawing/2010/main" val="0"/>
                        </a:ext>
                      </a:extLst>
                    </a:blip>
                    <a:srcRect/>
                    <a:stretch>
                      <a:fillRect/>
                    </a:stretch>
                  </pic:blipFill>
                  <pic:spPr bwMode="auto">
                    <a:xfrm>
                      <a:off x="0" y="0"/>
                      <a:ext cx="1786255" cy="1212215"/>
                    </a:xfrm>
                    <a:prstGeom prst="rect">
                      <a:avLst/>
                    </a:prstGeom>
                    <a:solidFill>
                      <a:srgbClr val="FFFFFF"/>
                    </a:solidFill>
                    <a:ln>
                      <a:noFill/>
                    </a:ln>
                  </pic:spPr>
                </pic:pic>
              </a:graphicData>
            </a:graphic>
          </wp:inline>
        </w:drawing>
      </w:r>
      <w:commentRangeEnd w:id="56"/>
      <w:r w:rsidR="00A31AEC">
        <w:rPr>
          <w:rStyle w:val="CommentReference"/>
          <w:rFonts w:ascii="'Arial Unicode MS'" w:hAnsi="'Arial Unicode MS'" w:cs="'Arial Unicode MS'"/>
        </w:rPr>
        <w:commentReference w:id="56"/>
      </w:r>
    </w:p>
    <w:p w14:paraId="5B9137EE" w14:textId="77777777" w:rsidR="00F05DB1" w:rsidRDefault="00241FB0">
      <w:pPr>
        <w:pStyle w:val="p"/>
      </w:pPr>
      <w:r>
        <w:rPr>
          <w:color w:val="000000"/>
        </w:rPr>
        <w:t>These codes allow the Nemeth transcriber greater control over how text is translated. Show/Hide (</w:t>
      </w:r>
      <w:r>
        <w:rPr>
          <w:rStyle w:val="spanspan1"/>
        </w:rPr>
        <w:t>Ctrl+*</w:t>
      </w:r>
      <w:r>
        <w:rPr>
          <w:color w:val="000000"/>
        </w:rPr>
        <w:t>) - must be active.</w:t>
      </w:r>
    </w:p>
    <w:p w14:paraId="6D1B9BC5" w14:textId="77777777" w:rsidR="00F05DB1" w:rsidRDefault="00241FB0">
      <w:pPr>
        <w:pStyle w:val="pNormalBlockIndent2"/>
      </w:pPr>
      <w:r>
        <w:rPr>
          <w:color w:val="000000"/>
        </w:rPr>
        <w:t>Technical Context Start [[*</w:t>
      </w:r>
      <w:proofErr w:type="spellStart"/>
      <w:r>
        <w:rPr>
          <w:color w:val="000000"/>
        </w:rPr>
        <w:t>tcs</w:t>
      </w:r>
      <w:proofErr w:type="spellEnd"/>
      <w:r>
        <w:rPr>
          <w:color w:val="000000"/>
        </w:rPr>
        <w:t>*]]</w:t>
      </w:r>
    </w:p>
    <w:p w14:paraId="5733CD80" w14:textId="77777777" w:rsidR="00F05DB1" w:rsidRDefault="00241FB0">
      <w:pPr>
        <w:pStyle w:val="pNormalBlockIndent2"/>
      </w:pPr>
      <w:r>
        <w:rPr>
          <w:color w:val="000000"/>
        </w:rPr>
        <w:lastRenderedPageBreak/>
        <w:t>Technical Context End [[*</w:t>
      </w:r>
      <w:proofErr w:type="spellStart"/>
      <w:r>
        <w:rPr>
          <w:color w:val="000000"/>
        </w:rPr>
        <w:t>tce</w:t>
      </w:r>
      <w:proofErr w:type="spellEnd"/>
      <w:r>
        <w:rPr>
          <w:color w:val="000000"/>
        </w:rPr>
        <w:t>*]]</w:t>
      </w:r>
    </w:p>
    <w:p w14:paraId="795F87EE" w14:textId="77777777" w:rsidR="00F05DB1" w:rsidRDefault="00241FB0">
      <w:pPr>
        <w:pStyle w:val="pNormalBlockIndent2"/>
      </w:pPr>
      <w:r>
        <w:rPr>
          <w:color w:val="000000"/>
        </w:rPr>
        <w:t>Technical Notation Start [[*</w:t>
      </w:r>
      <w:proofErr w:type="spellStart"/>
      <w:r>
        <w:rPr>
          <w:color w:val="000000"/>
        </w:rPr>
        <w:t>ts</w:t>
      </w:r>
      <w:proofErr w:type="spellEnd"/>
      <w:r>
        <w:rPr>
          <w:color w:val="000000"/>
        </w:rPr>
        <w:t>*]]</w:t>
      </w:r>
    </w:p>
    <w:p w14:paraId="60EEACE5" w14:textId="77777777" w:rsidR="00F05DB1" w:rsidRDefault="00241FB0">
      <w:pPr>
        <w:pStyle w:val="pNormalBlockIndent2"/>
        <w:rPr>
          <w:color w:val="000000"/>
        </w:rPr>
      </w:pPr>
      <w:r>
        <w:rPr>
          <w:color w:val="000000"/>
        </w:rPr>
        <w:t>Technical Notation End [[*</w:t>
      </w:r>
      <w:proofErr w:type="spellStart"/>
      <w:r>
        <w:rPr>
          <w:color w:val="000000"/>
        </w:rPr>
        <w:t>te</w:t>
      </w:r>
      <w:proofErr w:type="spellEnd"/>
      <w:r>
        <w:rPr>
          <w:color w:val="000000"/>
        </w:rPr>
        <w:t>*]]</w:t>
      </w:r>
    </w:p>
    <w:p w14:paraId="3F6BBBB6" w14:textId="77777777" w:rsidR="00A31AEC" w:rsidRDefault="00A31AEC" w:rsidP="00A31AEC">
      <w:pPr>
        <w:pStyle w:val="p"/>
      </w:pPr>
      <w:commentRangeStart w:id="57"/>
      <w:r>
        <w:t>Two new codes have been added for UEB only.</w:t>
      </w:r>
    </w:p>
    <w:p w14:paraId="230D0BE3" w14:textId="77777777" w:rsidR="00A31AEC" w:rsidRPr="00A31AEC" w:rsidRDefault="00A31AEC" w:rsidP="00A31AEC">
      <w:pPr>
        <w:pStyle w:val="pNormalBlockIndent2"/>
        <w:rPr>
          <w:color w:val="000000"/>
        </w:rPr>
      </w:pPr>
      <w:r w:rsidRPr="00A31AEC">
        <w:rPr>
          <w:color w:val="000000"/>
        </w:rPr>
        <w:t>Text in Math Start [[*</w:t>
      </w:r>
      <w:proofErr w:type="spellStart"/>
      <w:r w:rsidRPr="00A31AEC">
        <w:rPr>
          <w:color w:val="000000"/>
        </w:rPr>
        <w:t>idle~ptims</w:t>
      </w:r>
      <w:proofErr w:type="spellEnd"/>
      <w:r w:rsidRPr="00A31AEC">
        <w:rPr>
          <w:color w:val="000000"/>
        </w:rPr>
        <w:t>*]]</w:t>
      </w:r>
    </w:p>
    <w:p w14:paraId="468DC3FA" w14:textId="77777777" w:rsidR="00A31AEC" w:rsidRDefault="00A31AEC" w:rsidP="00A31AEC">
      <w:pPr>
        <w:pStyle w:val="pNormalBlockIndent2"/>
        <w:rPr>
          <w:color w:val="000000"/>
        </w:rPr>
      </w:pPr>
      <w:r w:rsidRPr="00A31AEC">
        <w:rPr>
          <w:color w:val="000000"/>
        </w:rPr>
        <w:t>Text in Math End [[*</w:t>
      </w:r>
      <w:proofErr w:type="spellStart"/>
      <w:r w:rsidRPr="00A31AEC">
        <w:rPr>
          <w:color w:val="000000"/>
        </w:rPr>
        <w:t>idle~ptime</w:t>
      </w:r>
      <w:proofErr w:type="spellEnd"/>
      <w:r w:rsidRPr="00A31AEC">
        <w:rPr>
          <w:color w:val="000000"/>
        </w:rPr>
        <w:t>*]]</w:t>
      </w:r>
      <w:commentRangeEnd w:id="57"/>
      <w:r w:rsidR="00690370">
        <w:rPr>
          <w:rStyle w:val="CommentReference"/>
          <w:rFonts w:ascii="'Arial Unicode MS'" w:hAnsi="'Arial Unicode MS'" w:cs="'Arial Unicode MS'"/>
        </w:rPr>
        <w:commentReference w:id="57"/>
      </w:r>
    </w:p>
    <w:p w14:paraId="27EFF7BD" w14:textId="77777777" w:rsidR="00690370" w:rsidRDefault="00690370" w:rsidP="00690370">
      <w:pPr>
        <w:pStyle w:val="p"/>
      </w:pPr>
      <w:commentRangeStart w:id="58"/>
      <w:r>
        <w:t xml:space="preserve">See </w:t>
      </w:r>
      <w:proofErr w:type="spellStart"/>
      <w:r w:rsidRPr="0067220E">
        <w:rPr>
          <w:u w:val="single"/>
        </w:rPr>
        <w:t>xxxxx</w:t>
      </w:r>
      <w:proofErr w:type="spellEnd"/>
      <w:r>
        <w:t xml:space="preserve"> for additional information on using these new Nemeth codes. </w:t>
      </w:r>
      <w:commentRangeEnd w:id="58"/>
      <w:r>
        <w:rPr>
          <w:rStyle w:val="CommentReference"/>
          <w:rFonts w:ascii="'Arial Unicode MS'" w:hAnsi="'Arial Unicode MS'" w:cs="'Arial Unicode MS'"/>
        </w:rPr>
        <w:commentReference w:id="58"/>
      </w:r>
    </w:p>
    <w:bookmarkStart w:id="59" w:name="704637107"/>
    <w:p w14:paraId="405F9997" w14:textId="77777777" w:rsidR="00F05DB1" w:rsidRDefault="00276493">
      <w:pPr>
        <w:pStyle w:val="h3Heading3"/>
        <w:jc w:val="center"/>
      </w:pPr>
      <w:r>
        <w:fldChar w:fldCharType="begin"/>
      </w:r>
      <w:r w:rsidR="00241FB0">
        <w:instrText xml:space="preserve"> XE "Emphasis Menu  (BANA Template)" </w:instrText>
      </w:r>
      <w:r>
        <w:fldChar w:fldCharType="end"/>
      </w:r>
      <w:r w:rsidR="00241FB0">
        <w:rPr>
          <w:color w:val="000000"/>
        </w:rPr>
        <w:t>Emphasis Menu</w:t>
      </w:r>
    </w:p>
    <w:bookmarkEnd w:id="59"/>
    <w:p w14:paraId="2E9402A9" w14:textId="77777777" w:rsidR="00F05DB1" w:rsidRDefault="00866508">
      <w:pPr>
        <w:pStyle w:val="pNormalBlockIndent"/>
        <w:jc w:val="center"/>
      </w:pPr>
      <w:r>
        <w:rPr>
          <w:noProof/>
          <w:lang w:val="en-US" w:eastAsia="en-US"/>
        </w:rPr>
        <w:drawing>
          <wp:inline distT="0" distB="0" distL="0" distR="0" wp14:anchorId="02CDCA9C" wp14:editId="2BE283A3">
            <wp:extent cx="1732915" cy="2169160"/>
            <wp:effectExtent l="0" t="0" r="0" b="0"/>
            <wp:docPr id="55" name="Picture 55" descr="Emphasis men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descr="Emphasis menu"/>
                    <pic:cNvPicPr preferRelativeResize="0">
                      <a:picLocks noChangeArrowheads="1"/>
                    </pic:cNvPicPr>
                  </pic:nvPicPr>
                  <pic:blipFill>
                    <a:blip r:link="rId78">
                      <a:extLst>
                        <a:ext uri="{28A0092B-C50C-407E-A947-70E740481C1C}">
                          <a14:useLocalDpi xmlns:a14="http://schemas.microsoft.com/office/drawing/2010/main" val="0"/>
                        </a:ext>
                      </a:extLst>
                    </a:blip>
                    <a:srcRect/>
                    <a:stretch>
                      <a:fillRect/>
                    </a:stretch>
                  </pic:blipFill>
                  <pic:spPr bwMode="auto">
                    <a:xfrm>
                      <a:off x="0" y="0"/>
                      <a:ext cx="1732915" cy="2169160"/>
                    </a:xfrm>
                    <a:prstGeom prst="rect">
                      <a:avLst/>
                    </a:prstGeom>
                    <a:solidFill>
                      <a:srgbClr val="FFFFFF"/>
                    </a:solidFill>
                    <a:ln>
                      <a:noFill/>
                    </a:ln>
                  </pic:spPr>
                </pic:pic>
              </a:graphicData>
            </a:graphic>
          </wp:inline>
        </w:drawing>
      </w:r>
    </w:p>
    <w:p w14:paraId="7F36DED7" w14:textId="77777777" w:rsidR="00F05DB1" w:rsidRDefault="00241FB0">
      <w:pPr>
        <w:pStyle w:val="p"/>
      </w:pPr>
      <w:r>
        <w:rPr>
          <w:color w:val="000000"/>
        </w:rPr>
        <w:t>These SimBraille Nemeth emphasis indicators can be used as needed to control correct translation,</w:t>
      </w:r>
    </w:p>
    <w:p w14:paraId="770FC8F3" w14:textId="77777777" w:rsidR="00F05DB1" w:rsidRDefault="00241FB0">
      <w:pPr>
        <w:pStyle w:val="pNormalBlockIndent2"/>
      </w:pPr>
      <w:r>
        <w:rPr>
          <w:color w:val="000000"/>
        </w:rPr>
        <w:t xml:space="preserve">Begin Bold Exact </w:t>
      </w:r>
      <w:r>
        <w:rPr>
          <w:rStyle w:val="spanSimBraille1"/>
        </w:rPr>
        <w:t>,'_</w:t>
      </w:r>
      <w:r>
        <w:rPr>
          <w:color w:val="000000"/>
        </w:rPr>
        <w:t xml:space="preserve"> (followed by non-breaking space)</w:t>
      </w:r>
    </w:p>
    <w:p w14:paraId="339D1361" w14:textId="77777777" w:rsidR="00F05DB1" w:rsidRDefault="00241FB0">
      <w:pPr>
        <w:pStyle w:val="pNormalBlockIndent2"/>
      </w:pPr>
      <w:r>
        <w:rPr>
          <w:color w:val="000000"/>
        </w:rPr>
        <w:t xml:space="preserve">End Bold Exact </w:t>
      </w:r>
      <w:r>
        <w:rPr>
          <w:rStyle w:val="spanSimBraille1"/>
        </w:rPr>
        <w:t>_,'</w:t>
      </w:r>
      <w:r>
        <w:rPr>
          <w:color w:val="000000"/>
        </w:rPr>
        <w:t xml:space="preserve"> (preceded by non-breaking space)</w:t>
      </w:r>
    </w:p>
    <w:p w14:paraId="2BFD48E1" w14:textId="77777777" w:rsidR="00F05DB1" w:rsidRDefault="00241FB0">
      <w:pPr>
        <w:pStyle w:val="pNormalBlockIndent2"/>
      </w:pPr>
      <w:r>
        <w:rPr>
          <w:color w:val="000000"/>
        </w:rPr>
        <w:t xml:space="preserve">Begin Bold/Italics Exact </w:t>
      </w:r>
      <w:r>
        <w:rPr>
          <w:rStyle w:val="spanSimBraille1"/>
        </w:rPr>
        <w:t>,'_,'.</w:t>
      </w:r>
      <w:r>
        <w:rPr>
          <w:color w:val="000000"/>
        </w:rPr>
        <w:t xml:space="preserve"> (followed by non-breaking space)</w:t>
      </w:r>
    </w:p>
    <w:p w14:paraId="2EE1B502" w14:textId="77777777" w:rsidR="00F05DB1" w:rsidRDefault="00241FB0">
      <w:pPr>
        <w:pStyle w:val="pNormalBlockIndent2"/>
      </w:pPr>
      <w:r>
        <w:rPr>
          <w:color w:val="000000"/>
        </w:rPr>
        <w:t xml:space="preserve">End Bold/Italics Exact </w:t>
      </w:r>
      <w:r>
        <w:rPr>
          <w:rStyle w:val="spanSimBraille11"/>
        </w:rPr>
        <w:t>.,'_,'</w:t>
      </w:r>
      <w:r>
        <w:rPr>
          <w:color w:val="000000"/>
        </w:rPr>
        <w:t xml:space="preserve"> (preceded by non-breaking space)</w:t>
      </w:r>
    </w:p>
    <w:p w14:paraId="23E9DC54" w14:textId="77777777" w:rsidR="00F05DB1" w:rsidRDefault="00241FB0">
      <w:pPr>
        <w:pStyle w:val="pNormalBlockIndent2"/>
      </w:pPr>
      <w:r>
        <w:rPr>
          <w:color w:val="000000"/>
        </w:rPr>
        <w:t xml:space="preserve">Begin Italics Exact </w:t>
      </w:r>
      <w:r>
        <w:rPr>
          <w:rStyle w:val="spanSimBraille1"/>
        </w:rPr>
        <w:t>,'.</w:t>
      </w:r>
      <w:r>
        <w:rPr>
          <w:color w:val="000000"/>
        </w:rPr>
        <w:t xml:space="preserve"> (followed by non-breaking space)</w:t>
      </w:r>
    </w:p>
    <w:p w14:paraId="5DB64ABF" w14:textId="77777777" w:rsidR="00F05DB1" w:rsidRDefault="00241FB0">
      <w:pPr>
        <w:pStyle w:val="pNormalBlockIndent2"/>
      </w:pPr>
      <w:r>
        <w:rPr>
          <w:color w:val="000000"/>
        </w:rPr>
        <w:t xml:space="preserve">End Italics Exact </w:t>
      </w:r>
      <w:r>
        <w:rPr>
          <w:rStyle w:val="spanSimBraille1"/>
        </w:rPr>
        <w:t>.,'</w:t>
      </w:r>
      <w:r>
        <w:rPr>
          <w:color w:val="000000"/>
        </w:rPr>
        <w:t xml:space="preserve"> (preceded by non-breaking space)</w:t>
      </w:r>
    </w:p>
    <w:p w14:paraId="355E5F1F" w14:textId="77777777" w:rsidR="00F05DB1" w:rsidRDefault="00241FB0">
      <w:pPr>
        <w:pStyle w:val="h2Heading2"/>
        <w:jc w:val="center"/>
      </w:pPr>
      <w:r>
        <w:rPr>
          <w:color w:val="000000"/>
        </w:rPr>
        <w:lastRenderedPageBreak/>
        <w:t>Configuring DBT 11.3 (SR1) for BANA Braille Template</w:t>
      </w:r>
    </w:p>
    <w:p w14:paraId="00740B05" w14:textId="77777777" w:rsidR="00F05DB1" w:rsidRDefault="00241FB0">
      <w:pPr>
        <w:pStyle w:val="p"/>
      </w:pPr>
      <w:r>
        <w:rPr>
          <w:b/>
          <w:bCs/>
          <w:i/>
          <w:iCs/>
          <w:color w:val="000000"/>
        </w:rPr>
        <w:t>You must use “English (BANA Pre-UEB Textbook DE) – BANA, English (BANA Pre-UEB Textbook DE) - BANA Nemeth, English (UEB) – BANA, or English (UEB) - BANA with Nemeth, created files to open and translate correctly.</w:t>
      </w:r>
    </w:p>
    <w:p w14:paraId="7ED781B9" w14:textId="77777777" w:rsidR="00F05DB1" w:rsidRDefault="00241FB0">
      <w:pPr>
        <w:pStyle w:val="p"/>
      </w:pPr>
      <w:r>
        <w:rPr>
          <w:color w:val="000000"/>
        </w:rPr>
        <w:t>When you launch DBT 11.3 (SR1) the first time, make sure you accept installing the BANA template!</w:t>
      </w:r>
    </w:p>
    <w:p w14:paraId="2C989E48" w14:textId="77777777" w:rsidR="00F05DB1" w:rsidRDefault="00241FB0">
      <w:pPr>
        <w:pStyle w:val="p"/>
      </w:pPr>
      <w:r>
        <w:rPr>
          <w:color w:val="000000"/>
        </w:rPr>
        <w:t>Before you do anything else, set up one of the BANA templates as the default template. This will make opening a file, or creating a new file, very quick. The standard template for most people is either English (BANA Pre-UEB Textbook DE) – BANA, or English (UEB) – BANA.</w:t>
      </w:r>
    </w:p>
    <w:p w14:paraId="75FCE9C6" w14:textId="77777777" w:rsidR="00F05DB1" w:rsidRDefault="00241FB0">
      <w:pPr>
        <w:pStyle w:val="p"/>
      </w:pPr>
      <w:r>
        <w:rPr>
          <w:color w:val="000000"/>
        </w:rPr>
        <w:t>Go to File | New. The New dialog opens.</w:t>
      </w:r>
    </w:p>
    <w:p w14:paraId="02A144EC" w14:textId="77777777" w:rsidR="00F05DB1" w:rsidRDefault="00241FB0">
      <w:pPr>
        <w:pStyle w:val="p"/>
      </w:pPr>
      <w:r>
        <w:rPr>
          <w:color w:val="000000"/>
        </w:rPr>
        <w:t>Scroll to the English (BANA Pre-UEB Textbook DE) – BANA or English (UEB) – BANA template and select it. Select “Mark template as default” and then OK. This template will now be automatically be selected whenever you open a file or create a new file.</w:t>
      </w:r>
    </w:p>
    <w:p w14:paraId="7FDDCC1A" w14:textId="77777777" w:rsidR="00F05DB1" w:rsidRDefault="00866508">
      <w:pPr>
        <w:pStyle w:val="pNormalBlockIndent"/>
        <w:jc w:val="center"/>
      </w:pPr>
      <w:commentRangeStart w:id="60"/>
      <w:r>
        <w:rPr>
          <w:noProof/>
          <w:lang w:val="en-US" w:eastAsia="en-US"/>
        </w:rPr>
        <w:drawing>
          <wp:inline distT="0" distB="0" distL="0" distR="0" wp14:anchorId="2BE0CA34" wp14:editId="69B9EA08">
            <wp:extent cx="4954905" cy="4263390"/>
            <wp:effectExtent l="0" t="0" r="0" b="0"/>
            <wp:docPr id="56" name="Picture 56" descr="DBT's File New dialo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descr="DBT's File New dialog"/>
                    <pic:cNvPicPr preferRelativeResize="0">
                      <a:picLocks noChangeArrowheads="1"/>
                    </pic:cNvPicPr>
                  </pic:nvPicPr>
                  <pic:blipFill>
                    <a:blip r:link="rId79">
                      <a:extLst>
                        <a:ext uri="{28A0092B-C50C-407E-A947-70E740481C1C}">
                          <a14:useLocalDpi xmlns:a14="http://schemas.microsoft.com/office/drawing/2010/main" val="0"/>
                        </a:ext>
                      </a:extLst>
                    </a:blip>
                    <a:srcRect/>
                    <a:stretch>
                      <a:fillRect/>
                    </a:stretch>
                  </pic:blipFill>
                  <pic:spPr bwMode="auto">
                    <a:xfrm>
                      <a:off x="0" y="0"/>
                      <a:ext cx="4954905" cy="4263390"/>
                    </a:xfrm>
                    <a:prstGeom prst="rect">
                      <a:avLst/>
                    </a:prstGeom>
                    <a:solidFill>
                      <a:srgbClr val="FFFFFF"/>
                    </a:solidFill>
                    <a:ln>
                      <a:noFill/>
                    </a:ln>
                  </pic:spPr>
                </pic:pic>
              </a:graphicData>
            </a:graphic>
          </wp:inline>
        </w:drawing>
      </w:r>
      <w:commentRangeEnd w:id="60"/>
      <w:r w:rsidR="00277C1C">
        <w:rPr>
          <w:rStyle w:val="CommentReference"/>
          <w:rFonts w:ascii="'Arial Unicode MS'" w:hAnsi="'Arial Unicode MS'" w:cs="'Arial Unicode MS'"/>
        </w:rPr>
        <w:commentReference w:id="60"/>
      </w:r>
    </w:p>
    <w:p w14:paraId="7AEBEE64" w14:textId="77777777" w:rsidR="00F05DB1" w:rsidRDefault="00241FB0">
      <w:pPr>
        <w:pStyle w:val="p"/>
      </w:pPr>
      <w:r>
        <w:rPr>
          <w:color w:val="000000"/>
        </w:rPr>
        <w:lastRenderedPageBreak/>
        <w:t xml:space="preserve">Go through DBT’s </w:t>
      </w:r>
      <w:hyperlink r:id="rId80" w:history="1">
        <w:r>
          <w:rPr>
            <w:color w:val="306030"/>
            <w:sz w:val="24"/>
            <w:szCs w:val="24"/>
            <w:u w:val="single"/>
            <w:shd w:val="clear" w:color="auto" w:fill="FFF2DD"/>
          </w:rPr>
          <w:t>Global</w:t>
        </w:r>
      </w:hyperlink>
      <w:r>
        <w:rPr>
          <w:color w:val="000000"/>
        </w:rPr>
        <w:t xml:space="preserve"> dialogs and customize DBT. Especially take the time to set up your embosser through “</w:t>
      </w:r>
      <w:hyperlink r:id="rId81" w:history="1">
        <w:r>
          <w:rPr>
            <w:color w:val="306030"/>
            <w:sz w:val="24"/>
            <w:szCs w:val="24"/>
            <w:u w:val="single"/>
            <w:shd w:val="clear" w:color="auto" w:fill="FFF2DD"/>
          </w:rPr>
          <w:t>Embosser Setup</w:t>
        </w:r>
      </w:hyperlink>
      <w:r>
        <w:rPr>
          <w:color w:val="000000"/>
        </w:rPr>
        <w:t xml:space="preserve"> …”.</w:t>
      </w:r>
    </w:p>
    <w:p w14:paraId="4825674B" w14:textId="77777777" w:rsidR="00F05DB1" w:rsidRDefault="00241FB0">
      <w:pPr>
        <w:pStyle w:val="p"/>
      </w:pPr>
      <w:r>
        <w:rPr>
          <w:color w:val="000000"/>
        </w:rPr>
        <w:t xml:space="preserve">It is also very important to set up the </w:t>
      </w:r>
      <w:hyperlink r:id="rId82" w:history="1">
        <w:r>
          <w:rPr>
            <w:color w:val="306030"/>
            <w:sz w:val="24"/>
            <w:szCs w:val="24"/>
            <w:u w:val="single"/>
            <w:shd w:val="clear" w:color="auto" w:fill="FFF2DD"/>
          </w:rPr>
          <w:t>Word Importer</w:t>
        </w:r>
      </w:hyperlink>
      <w:r>
        <w:rPr>
          <w:color w:val="000000"/>
        </w:rPr>
        <w:t xml:space="preserve"> so it works correctly with the BANA template.</w:t>
      </w:r>
    </w:p>
    <w:p w14:paraId="5DF8708D" w14:textId="77777777" w:rsidR="00F05DB1" w:rsidRDefault="00866508">
      <w:pPr>
        <w:pStyle w:val="pNormalBlockIndent"/>
        <w:jc w:val="center"/>
      </w:pPr>
      <w:commentRangeStart w:id="61"/>
      <w:r>
        <w:rPr>
          <w:noProof/>
          <w:lang w:val="en-US" w:eastAsia="en-US"/>
        </w:rPr>
        <w:drawing>
          <wp:inline distT="0" distB="0" distL="0" distR="0" wp14:anchorId="1C541724" wp14:editId="61087893">
            <wp:extent cx="4975860" cy="4018915"/>
            <wp:effectExtent l="0" t="0" r="0" b="0"/>
            <wp:docPr id="57" name="Picture 57" descr="DBT's Word Importer dialog, with notation to not check &quot;Transcriber Courier to CBC&quot; and &quot;Treat braille and simbraille fonts as braille.&quot; A notation indicateds to check &quot;language switches&quot;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descr="DBT's Word Importer dialog, with notation to not check &quot;Transcriber Courier to CBC&quot; and &quot;Treat braille and simbraille fonts as braille.&quot; A notation indicateds to check &quot;language switches&quot; "/>
                    <pic:cNvPicPr preferRelativeResize="0">
                      <a:picLocks noChangeArrowheads="1"/>
                    </pic:cNvPicPr>
                  </pic:nvPicPr>
                  <pic:blipFill>
                    <a:blip r:link="rId83">
                      <a:extLst>
                        <a:ext uri="{28A0092B-C50C-407E-A947-70E740481C1C}">
                          <a14:useLocalDpi xmlns:a14="http://schemas.microsoft.com/office/drawing/2010/main" val="0"/>
                        </a:ext>
                      </a:extLst>
                    </a:blip>
                    <a:srcRect/>
                    <a:stretch>
                      <a:fillRect/>
                    </a:stretch>
                  </pic:blipFill>
                  <pic:spPr bwMode="auto">
                    <a:xfrm>
                      <a:off x="0" y="0"/>
                      <a:ext cx="4975860" cy="4018915"/>
                    </a:xfrm>
                    <a:prstGeom prst="rect">
                      <a:avLst/>
                    </a:prstGeom>
                    <a:solidFill>
                      <a:srgbClr val="FFFFFF"/>
                    </a:solidFill>
                    <a:ln>
                      <a:noFill/>
                    </a:ln>
                  </pic:spPr>
                </pic:pic>
              </a:graphicData>
            </a:graphic>
          </wp:inline>
        </w:drawing>
      </w:r>
      <w:commentRangeEnd w:id="61"/>
      <w:r w:rsidR="00277C1C">
        <w:rPr>
          <w:rStyle w:val="CommentReference"/>
          <w:rFonts w:ascii="'Arial Unicode MS'" w:hAnsi="'Arial Unicode MS'" w:cs="'Arial Unicode MS'"/>
        </w:rPr>
        <w:commentReference w:id="61"/>
      </w:r>
    </w:p>
    <w:p w14:paraId="1F02B5EE" w14:textId="77777777" w:rsidR="00F05DB1" w:rsidRDefault="00241FB0">
      <w:pPr>
        <w:pStyle w:val="p"/>
      </w:pPr>
      <w:r>
        <w:rPr>
          <w:color w:val="000000"/>
        </w:rPr>
        <w:t>See other sections of DBT Help for assistance.</w:t>
      </w:r>
    </w:p>
    <w:p w14:paraId="460A23BB" w14:textId="77777777" w:rsidR="00F05DB1" w:rsidRDefault="00241FB0">
      <w:pPr>
        <w:pStyle w:val="h4normal"/>
        <w:jc w:val="center"/>
      </w:pPr>
      <w:bookmarkStart w:id="62" w:name="291803006"/>
      <w:r>
        <w:rPr>
          <w:color w:val="000000"/>
        </w:rPr>
        <w:t>Word and DBT Styles (and Codes)</w:t>
      </w:r>
    </w:p>
    <w:bookmarkEnd w:id="62"/>
    <w:p w14:paraId="0E09A696" w14:textId="77777777" w:rsidR="00F05DB1" w:rsidRDefault="00241FB0">
      <w:pPr>
        <w:pStyle w:val="p"/>
      </w:pPr>
      <w:r>
        <w:rPr>
          <w:color w:val="000000"/>
        </w:rPr>
        <w:t>The number sign (</w:t>
      </w:r>
      <w:r>
        <w:rPr>
          <w:rStyle w:val="spanspan"/>
        </w:rPr>
        <w:t>#</w:t>
      </w:r>
      <w:r>
        <w:rPr>
          <w:color w:val="000000"/>
        </w:rPr>
        <w:t xml:space="preserve">) can be replaced by any digit 1-6. This chart was prepared by Duxbury immediately prior to release. Should any errors be found, please e-mail </w:t>
      </w:r>
      <w:hyperlink r:id="rId84" w:history="1">
        <w:r>
          <w:rPr>
            <w:color w:val="306030"/>
            <w:sz w:val="24"/>
            <w:szCs w:val="24"/>
            <w:u w:val="single"/>
            <w:shd w:val="clear" w:color="auto" w:fill="FFF2DD"/>
          </w:rPr>
          <w:t>support@duxsys.com.</w:t>
        </w:r>
      </w:hyperlink>
    </w:p>
    <w:p w14:paraId="23488051" w14:textId="77777777" w:rsidR="00F05DB1" w:rsidRDefault="00241FB0">
      <w:pPr>
        <w:pStyle w:val="Caption"/>
      </w:pPr>
      <w:r>
        <w:rPr>
          <w:color w:val="000000"/>
        </w:rPr>
        <w:t>Style Table</w:t>
      </w:r>
    </w:p>
    <w:tbl>
      <w:tblPr>
        <w:tblW w:w="9745" w:type="dxa"/>
        <w:tblInd w:w="-540" w:type="dxa"/>
        <w:tblLayout w:type="fixed"/>
        <w:tblCellMar>
          <w:left w:w="10" w:type="dxa"/>
          <w:right w:w="10" w:type="dxa"/>
        </w:tblCellMar>
        <w:tblLook w:val="0000" w:firstRow="0" w:lastRow="0" w:firstColumn="0" w:lastColumn="0" w:noHBand="0" w:noVBand="0"/>
      </w:tblPr>
      <w:tblGrid>
        <w:gridCol w:w="4183"/>
        <w:gridCol w:w="2477"/>
        <w:gridCol w:w="3085"/>
      </w:tblGrid>
      <w:tr w:rsidR="00F05DB1" w14:paraId="53D31791" w14:textId="77777777" w:rsidTr="00230C7B">
        <w:trPr>
          <w:tblHeader/>
        </w:trPr>
        <w:tc>
          <w:tcPr>
            <w:tcW w:w="4183" w:type="dxa"/>
            <w:tcBorders>
              <w:bottom w:val="single" w:sz="6" w:space="0" w:color="000000"/>
            </w:tcBorders>
          </w:tcPr>
          <w:p w14:paraId="2F6F6344" w14:textId="77777777" w:rsidR="00F05DB1" w:rsidRDefault="00241FB0">
            <w:pPr>
              <w:pStyle w:val="th"/>
            </w:pPr>
            <w:r>
              <w:rPr>
                <w:color w:val="000000"/>
              </w:rPr>
              <w:t>Word Style (BANA Braille 2015)</w:t>
            </w:r>
          </w:p>
        </w:tc>
        <w:tc>
          <w:tcPr>
            <w:tcW w:w="2477" w:type="dxa"/>
            <w:tcBorders>
              <w:bottom w:val="single" w:sz="6" w:space="0" w:color="000000"/>
            </w:tcBorders>
          </w:tcPr>
          <w:p w14:paraId="5F3FF840" w14:textId="77777777" w:rsidR="00F05DB1" w:rsidRDefault="00241FB0">
            <w:pPr>
              <w:pStyle w:val="th"/>
            </w:pPr>
            <w:r>
              <w:rPr>
                <w:color w:val="000000"/>
              </w:rPr>
              <w:t>Toolbar: Menu</w:t>
            </w:r>
          </w:p>
        </w:tc>
        <w:tc>
          <w:tcPr>
            <w:tcW w:w="3085" w:type="dxa"/>
            <w:tcBorders>
              <w:bottom w:val="single" w:sz="6" w:space="0" w:color="000000"/>
            </w:tcBorders>
          </w:tcPr>
          <w:p w14:paraId="34239335" w14:textId="77777777" w:rsidR="00F05DB1" w:rsidRDefault="00241FB0">
            <w:pPr>
              <w:pStyle w:val="th"/>
            </w:pPr>
            <w:r>
              <w:rPr>
                <w:color w:val="000000"/>
              </w:rPr>
              <w:t>DBT 11.3 Style</w:t>
            </w:r>
          </w:p>
        </w:tc>
      </w:tr>
      <w:tr w:rsidR="00F05DB1" w14:paraId="6D7E0BD1" w14:textId="77777777" w:rsidTr="00230C7B">
        <w:tc>
          <w:tcPr>
            <w:tcW w:w="4183" w:type="dxa"/>
          </w:tcPr>
          <w:p w14:paraId="643C022C" w14:textId="77777777" w:rsidR="00F05DB1" w:rsidRDefault="00241FB0">
            <w:pPr>
              <w:pStyle w:val="td"/>
              <w:jc w:val="center"/>
            </w:pPr>
            <w:r>
              <w:rPr>
                <w:color w:val="000000"/>
              </w:rPr>
              <w:t> </w:t>
            </w:r>
          </w:p>
        </w:tc>
        <w:tc>
          <w:tcPr>
            <w:tcW w:w="2477" w:type="dxa"/>
          </w:tcPr>
          <w:p w14:paraId="6D2C2C6C" w14:textId="77777777" w:rsidR="00F05DB1" w:rsidRDefault="00241FB0">
            <w:pPr>
              <w:pStyle w:val="td"/>
              <w:jc w:val="center"/>
            </w:pPr>
            <w:r>
              <w:rPr>
                <w:color w:val="000000"/>
              </w:rPr>
              <w:t> </w:t>
            </w:r>
          </w:p>
        </w:tc>
        <w:tc>
          <w:tcPr>
            <w:tcW w:w="3085" w:type="dxa"/>
          </w:tcPr>
          <w:p w14:paraId="52B10E4A" w14:textId="77777777" w:rsidR="00F05DB1" w:rsidRDefault="00241FB0">
            <w:pPr>
              <w:pStyle w:val="td"/>
              <w:jc w:val="center"/>
            </w:pPr>
            <w:r>
              <w:rPr>
                <w:color w:val="000000"/>
              </w:rPr>
              <w:t>acronym</w:t>
            </w:r>
          </w:p>
        </w:tc>
      </w:tr>
      <w:tr w:rsidR="00005997" w14:paraId="30BE3F94" w14:textId="77777777" w:rsidTr="00230C7B">
        <w:tc>
          <w:tcPr>
            <w:tcW w:w="4183" w:type="dxa"/>
          </w:tcPr>
          <w:p w14:paraId="13C4F6F7" w14:textId="0D99D1A8" w:rsidR="00005997" w:rsidRDefault="00005997">
            <w:pPr>
              <w:pStyle w:val="td"/>
              <w:jc w:val="center"/>
              <w:rPr>
                <w:color w:val="000000"/>
              </w:rPr>
            </w:pPr>
            <w:commentRangeStart w:id="63"/>
            <w:proofErr w:type="spellStart"/>
            <w:r>
              <w:rPr>
                <w:color w:val="000000"/>
              </w:rPr>
              <w:t>AlphabeticDivision</w:t>
            </w:r>
            <w:proofErr w:type="spellEnd"/>
          </w:p>
        </w:tc>
        <w:tc>
          <w:tcPr>
            <w:tcW w:w="2477" w:type="dxa"/>
          </w:tcPr>
          <w:p w14:paraId="06430ADF" w14:textId="775C4932" w:rsidR="00005997" w:rsidRDefault="00005997">
            <w:pPr>
              <w:pStyle w:val="td"/>
              <w:jc w:val="center"/>
              <w:rPr>
                <w:color w:val="000000"/>
              </w:rPr>
            </w:pPr>
            <w:r>
              <w:rPr>
                <w:color w:val="000000"/>
              </w:rPr>
              <w:t>Styles: Glossary</w:t>
            </w:r>
            <w:r w:rsidR="00230C7B">
              <w:rPr>
                <w:color w:val="000000"/>
              </w:rPr>
              <w:t>, Index</w:t>
            </w:r>
          </w:p>
        </w:tc>
        <w:tc>
          <w:tcPr>
            <w:tcW w:w="3085" w:type="dxa"/>
          </w:tcPr>
          <w:p w14:paraId="5504B5C6" w14:textId="44EF71FB" w:rsidR="00005997" w:rsidRDefault="00005997">
            <w:pPr>
              <w:pStyle w:val="td"/>
              <w:jc w:val="center"/>
              <w:rPr>
                <w:color w:val="000000"/>
              </w:rPr>
            </w:pPr>
            <w:proofErr w:type="spellStart"/>
            <w:r>
              <w:rPr>
                <w:color w:val="000000"/>
              </w:rPr>
              <w:t>AlphabeticDivision</w:t>
            </w:r>
            <w:proofErr w:type="spellEnd"/>
            <w:r>
              <w:rPr>
                <w:color w:val="000000"/>
              </w:rPr>
              <w:t>.</w:t>
            </w:r>
            <w:commentRangeEnd w:id="63"/>
            <w:r>
              <w:rPr>
                <w:rStyle w:val="CommentReference"/>
                <w:rFonts w:ascii="'Arial Unicode MS'" w:hAnsi="'Arial Unicode MS'" w:cs="'Arial Unicode MS'"/>
              </w:rPr>
              <w:commentReference w:id="63"/>
            </w:r>
          </w:p>
        </w:tc>
      </w:tr>
      <w:tr w:rsidR="00F05DB1" w14:paraId="63D2439B" w14:textId="77777777" w:rsidTr="00230C7B">
        <w:tc>
          <w:tcPr>
            <w:tcW w:w="4183" w:type="dxa"/>
          </w:tcPr>
          <w:p w14:paraId="17983016" w14:textId="77777777" w:rsidR="00F05DB1" w:rsidRDefault="00241FB0">
            <w:pPr>
              <w:pStyle w:val="td"/>
              <w:jc w:val="center"/>
            </w:pPr>
            <w:r>
              <w:rPr>
                <w:color w:val="000000"/>
              </w:rPr>
              <w:t>Attribution</w:t>
            </w:r>
          </w:p>
        </w:tc>
        <w:tc>
          <w:tcPr>
            <w:tcW w:w="2477" w:type="dxa"/>
          </w:tcPr>
          <w:p w14:paraId="447989D8"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05A9F2BF" w14:textId="77777777" w:rsidR="00F05DB1" w:rsidRDefault="00241FB0">
            <w:pPr>
              <w:pStyle w:val="td"/>
              <w:jc w:val="center"/>
            </w:pPr>
            <w:r>
              <w:rPr>
                <w:color w:val="000000"/>
              </w:rPr>
              <w:t>Attribution.</w:t>
            </w:r>
          </w:p>
        </w:tc>
      </w:tr>
      <w:tr w:rsidR="00F05DB1" w14:paraId="4C20A17C" w14:textId="77777777" w:rsidTr="00230C7B">
        <w:tc>
          <w:tcPr>
            <w:tcW w:w="4183" w:type="dxa"/>
          </w:tcPr>
          <w:p w14:paraId="14787052" w14:textId="77777777" w:rsidR="00F05DB1" w:rsidRDefault="00241FB0">
            <w:pPr>
              <w:pStyle w:val="td"/>
              <w:jc w:val="center"/>
            </w:pPr>
            <w:r>
              <w:rPr>
                <w:color w:val="000000"/>
              </w:rPr>
              <w:t>Body Text</w:t>
            </w:r>
          </w:p>
        </w:tc>
        <w:tc>
          <w:tcPr>
            <w:tcW w:w="2477" w:type="dxa"/>
          </w:tcPr>
          <w:p w14:paraId="6B79B98D" w14:textId="77777777" w:rsidR="00F05DB1" w:rsidRDefault="00241FB0">
            <w:pPr>
              <w:pStyle w:val="td"/>
              <w:jc w:val="center"/>
            </w:pPr>
            <w:r>
              <w:rPr>
                <w:color w:val="000000"/>
              </w:rPr>
              <w:t>Styles: Body</w:t>
            </w:r>
          </w:p>
        </w:tc>
        <w:tc>
          <w:tcPr>
            <w:tcW w:w="3085" w:type="dxa"/>
          </w:tcPr>
          <w:p w14:paraId="37D0462B" w14:textId="77777777" w:rsidR="00F05DB1" w:rsidRDefault="00241FB0">
            <w:pPr>
              <w:pStyle w:val="td"/>
              <w:jc w:val="center"/>
            </w:pPr>
            <w:r>
              <w:rPr>
                <w:color w:val="000000"/>
              </w:rPr>
              <w:t>B-</w:t>
            </w:r>
            <w:proofErr w:type="spellStart"/>
            <w:r>
              <w:rPr>
                <w:rStyle w:val="spanvariable1"/>
              </w:rPr>
              <w:t>BodyText</w:t>
            </w:r>
            <w:proofErr w:type="spellEnd"/>
            <w:r>
              <w:rPr>
                <w:rStyle w:val="spanvariable1"/>
              </w:rPr>
              <w:t>.</w:t>
            </w:r>
          </w:p>
        </w:tc>
      </w:tr>
      <w:tr w:rsidR="00F05DB1" w14:paraId="225CFBF5" w14:textId="77777777" w:rsidTr="00230C7B">
        <w:tc>
          <w:tcPr>
            <w:tcW w:w="4183" w:type="dxa"/>
          </w:tcPr>
          <w:p w14:paraId="1ADFDEED" w14:textId="77777777" w:rsidR="00F05DB1" w:rsidRDefault="00241FB0">
            <w:pPr>
              <w:pStyle w:val="td"/>
              <w:jc w:val="center"/>
            </w:pPr>
            <w:proofErr w:type="spellStart"/>
            <w:r>
              <w:rPr>
                <w:color w:val="000000"/>
              </w:rPr>
              <w:lastRenderedPageBreak/>
              <w:t>BoxBegin</w:t>
            </w:r>
            <w:proofErr w:type="spellEnd"/>
            <w:r>
              <w:rPr>
                <w:color w:val="000000"/>
              </w:rPr>
              <w:t xml:space="preserve"> (AutoText)</w:t>
            </w:r>
          </w:p>
        </w:tc>
        <w:tc>
          <w:tcPr>
            <w:tcW w:w="2477" w:type="dxa"/>
          </w:tcPr>
          <w:p w14:paraId="1977EB83"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2892CA05" w14:textId="77777777" w:rsidR="00F05DB1" w:rsidRDefault="00241FB0">
            <w:pPr>
              <w:pStyle w:val="td"/>
              <w:jc w:val="center"/>
            </w:pPr>
            <w:r>
              <w:rPr>
                <w:color w:val="000000"/>
              </w:rPr>
              <w:t>BB-</w:t>
            </w:r>
            <w:proofErr w:type="spellStart"/>
            <w:r>
              <w:rPr>
                <w:rStyle w:val="spanvariable1"/>
              </w:rPr>
              <w:t>BoxBegin</w:t>
            </w:r>
            <w:proofErr w:type="spellEnd"/>
            <w:r>
              <w:rPr>
                <w:rStyle w:val="spanvariable1"/>
              </w:rPr>
              <w:t>.</w:t>
            </w:r>
          </w:p>
        </w:tc>
      </w:tr>
      <w:tr w:rsidR="00F05DB1" w14:paraId="3B01B855" w14:textId="77777777" w:rsidTr="00230C7B">
        <w:tc>
          <w:tcPr>
            <w:tcW w:w="4183" w:type="dxa"/>
          </w:tcPr>
          <w:p w14:paraId="643AAD2F" w14:textId="77777777" w:rsidR="00F05DB1" w:rsidRDefault="00241FB0">
            <w:pPr>
              <w:pStyle w:val="td"/>
              <w:jc w:val="center"/>
            </w:pPr>
            <w:proofErr w:type="spellStart"/>
            <w:r>
              <w:rPr>
                <w:color w:val="000000"/>
              </w:rPr>
              <w:t>BoxDouble</w:t>
            </w:r>
            <w:proofErr w:type="spellEnd"/>
            <w:r>
              <w:rPr>
                <w:color w:val="000000"/>
              </w:rPr>
              <w:t xml:space="preserve"> (AutoText)</w:t>
            </w:r>
          </w:p>
        </w:tc>
        <w:tc>
          <w:tcPr>
            <w:tcW w:w="2477" w:type="dxa"/>
          </w:tcPr>
          <w:p w14:paraId="3A12D358"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7F42A6B0" w14:textId="77777777" w:rsidR="00F05DB1" w:rsidRDefault="00241FB0">
            <w:pPr>
              <w:pStyle w:val="td"/>
              <w:jc w:val="center"/>
            </w:pPr>
            <w:r>
              <w:rPr>
                <w:color w:val="000000"/>
              </w:rPr>
              <w:t>BD-</w:t>
            </w:r>
            <w:proofErr w:type="spellStart"/>
            <w:r>
              <w:rPr>
                <w:rStyle w:val="spanvariable1"/>
              </w:rPr>
              <w:t>BoxDouble</w:t>
            </w:r>
            <w:proofErr w:type="spellEnd"/>
            <w:r>
              <w:rPr>
                <w:rStyle w:val="spanvariable1"/>
              </w:rPr>
              <w:t>.</w:t>
            </w:r>
          </w:p>
        </w:tc>
      </w:tr>
      <w:tr w:rsidR="00F05DB1" w14:paraId="3902B07A" w14:textId="77777777" w:rsidTr="00230C7B">
        <w:tc>
          <w:tcPr>
            <w:tcW w:w="4183" w:type="dxa"/>
          </w:tcPr>
          <w:p w14:paraId="4C095B3C" w14:textId="77777777" w:rsidR="00F05DB1" w:rsidRDefault="00241FB0">
            <w:pPr>
              <w:pStyle w:val="td"/>
              <w:jc w:val="center"/>
            </w:pPr>
            <w:proofErr w:type="spellStart"/>
            <w:r>
              <w:rPr>
                <w:color w:val="000000"/>
              </w:rPr>
              <w:t>BoxEnd</w:t>
            </w:r>
            <w:proofErr w:type="spellEnd"/>
            <w:r>
              <w:rPr>
                <w:color w:val="000000"/>
              </w:rPr>
              <w:t xml:space="preserve"> (AutoText)</w:t>
            </w:r>
          </w:p>
        </w:tc>
        <w:tc>
          <w:tcPr>
            <w:tcW w:w="2477" w:type="dxa"/>
          </w:tcPr>
          <w:p w14:paraId="1DFDFC25"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33BEC7C5" w14:textId="77777777" w:rsidR="00F05DB1" w:rsidRDefault="00241FB0">
            <w:pPr>
              <w:pStyle w:val="td"/>
              <w:jc w:val="center"/>
            </w:pPr>
            <w:r>
              <w:rPr>
                <w:color w:val="000000"/>
              </w:rPr>
              <w:t>BE-</w:t>
            </w:r>
            <w:proofErr w:type="spellStart"/>
            <w:r>
              <w:rPr>
                <w:color w:val="000000"/>
              </w:rPr>
              <w:t>BoxEnd</w:t>
            </w:r>
            <w:proofErr w:type="spellEnd"/>
            <w:r>
              <w:rPr>
                <w:color w:val="000000"/>
              </w:rPr>
              <w:t>.</w:t>
            </w:r>
          </w:p>
        </w:tc>
      </w:tr>
      <w:tr w:rsidR="00F05DB1" w14:paraId="17F56A7F" w14:textId="77777777" w:rsidTr="00230C7B">
        <w:tc>
          <w:tcPr>
            <w:tcW w:w="4183" w:type="dxa"/>
          </w:tcPr>
          <w:p w14:paraId="3738FEFB" w14:textId="77777777" w:rsidR="00F05DB1" w:rsidRDefault="00241FB0">
            <w:pPr>
              <w:pStyle w:val="td"/>
              <w:jc w:val="center"/>
            </w:pPr>
            <w:r>
              <w:rPr>
                <w:color w:val="000000"/>
              </w:rPr>
              <w:t> </w:t>
            </w:r>
          </w:p>
        </w:tc>
        <w:tc>
          <w:tcPr>
            <w:tcW w:w="2477" w:type="dxa"/>
          </w:tcPr>
          <w:p w14:paraId="209AA1AD" w14:textId="77777777" w:rsidR="00F05DB1" w:rsidRDefault="00241FB0">
            <w:pPr>
              <w:pStyle w:val="td"/>
              <w:jc w:val="center"/>
            </w:pPr>
            <w:r>
              <w:rPr>
                <w:color w:val="000000"/>
              </w:rPr>
              <w:t> </w:t>
            </w:r>
          </w:p>
        </w:tc>
        <w:tc>
          <w:tcPr>
            <w:tcW w:w="3085" w:type="dxa"/>
          </w:tcPr>
          <w:p w14:paraId="6739300E" w14:textId="77777777" w:rsidR="00F05DB1" w:rsidRDefault="00241FB0">
            <w:pPr>
              <w:pStyle w:val="td"/>
              <w:jc w:val="center"/>
            </w:pPr>
            <w:proofErr w:type="spellStart"/>
            <w:r>
              <w:rPr>
                <w:color w:val="000000"/>
              </w:rPr>
              <w:t>BH-BoxCenteredHead</w:t>
            </w:r>
            <w:proofErr w:type="spellEnd"/>
            <w:r>
              <w:rPr>
                <w:color w:val="000000"/>
              </w:rPr>
              <w:t>.</w:t>
            </w:r>
          </w:p>
        </w:tc>
      </w:tr>
      <w:tr w:rsidR="00F05DB1" w14:paraId="140C6575" w14:textId="77777777" w:rsidTr="00230C7B">
        <w:tc>
          <w:tcPr>
            <w:tcW w:w="4183" w:type="dxa"/>
          </w:tcPr>
          <w:p w14:paraId="3D0342B5" w14:textId="77777777" w:rsidR="00F05DB1" w:rsidRDefault="00241FB0">
            <w:pPr>
              <w:pStyle w:val="td"/>
              <w:jc w:val="center"/>
            </w:pPr>
            <w:r>
              <w:rPr>
                <w:color w:val="000000"/>
              </w:rPr>
              <w:t> </w:t>
            </w:r>
          </w:p>
        </w:tc>
        <w:tc>
          <w:tcPr>
            <w:tcW w:w="2477" w:type="dxa"/>
          </w:tcPr>
          <w:p w14:paraId="4122F8EA" w14:textId="77777777" w:rsidR="00F05DB1" w:rsidRDefault="00241FB0">
            <w:pPr>
              <w:pStyle w:val="td"/>
              <w:jc w:val="center"/>
            </w:pPr>
            <w:r>
              <w:rPr>
                <w:color w:val="000000"/>
              </w:rPr>
              <w:t> </w:t>
            </w:r>
          </w:p>
        </w:tc>
        <w:tc>
          <w:tcPr>
            <w:tcW w:w="3085" w:type="dxa"/>
          </w:tcPr>
          <w:p w14:paraId="75B3F6B5" w14:textId="77777777" w:rsidR="00F05DB1" w:rsidRDefault="00241FB0">
            <w:pPr>
              <w:pStyle w:val="td"/>
              <w:jc w:val="center"/>
            </w:pPr>
            <w:r>
              <w:rPr>
                <w:color w:val="000000"/>
              </w:rPr>
              <w:t>BL-</w:t>
            </w:r>
            <w:proofErr w:type="spellStart"/>
            <w:r>
              <w:rPr>
                <w:color w:val="000000"/>
              </w:rPr>
              <w:t>BlockProtectLevel</w:t>
            </w:r>
            <w:proofErr w:type="spellEnd"/>
            <w:r>
              <w:rPr>
                <w:color w:val="000000"/>
              </w:rPr>
              <w:t>.</w:t>
            </w:r>
          </w:p>
        </w:tc>
      </w:tr>
      <w:tr w:rsidR="00F05DB1" w14:paraId="3EE19D0E" w14:textId="77777777" w:rsidTr="00230C7B">
        <w:tc>
          <w:tcPr>
            <w:tcW w:w="4183" w:type="dxa"/>
          </w:tcPr>
          <w:p w14:paraId="3A9CFBF7" w14:textId="77777777" w:rsidR="00F05DB1" w:rsidRDefault="00241FB0">
            <w:pPr>
              <w:pStyle w:val="td"/>
              <w:jc w:val="center"/>
            </w:pPr>
            <w:r>
              <w:rPr>
                <w:color w:val="000000"/>
              </w:rPr>
              <w:t> </w:t>
            </w:r>
          </w:p>
        </w:tc>
        <w:tc>
          <w:tcPr>
            <w:tcW w:w="2477" w:type="dxa"/>
          </w:tcPr>
          <w:p w14:paraId="337B10FE" w14:textId="77777777" w:rsidR="00F05DB1" w:rsidRDefault="00241FB0">
            <w:pPr>
              <w:pStyle w:val="td"/>
              <w:jc w:val="center"/>
            </w:pPr>
            <w:r>
              <w:rPr>
                <w:color w:val="000000"/>
              </w:rPr>
              <w:t> </w:t>
            </w:r>
          </w:p>
        </w:tc>
        <w:tc>
          <w:tcPr>
            <w:tcW w:w="3085" w:type="dxa"/>
          </w:tcPr>
          <w:p w14:paraId="1347A715" w14:textId="77777777" w:rsidR="00F05DB1" w:rsidRDefault="00241FB0">
            <w:pPr>
              <w:pStyle w:val="td"/>
              <w:jc w:val="center"/>
            </w:pPr>
            <w:r>
              <w:rPr>
                <w:color w:val="000000"/>
              </w:rPr>
              <w:t>bold</w:t>
            </w:r>
          </w:p>
        </w:tc>
      </w:tr>
      <w:tr w:rsidR="00F05DB1" w14:paraId="6AB5EB5B" w14:textId="77777777" w:rsidTr="00230C7B">
        <w:tc>
          <w:tcPr>
            <w:tcW w:w="4183" w:type="dxa"/>
          </w:tcPr>
          <w:p w14:paraId="7053066A" w14:textId="77777777" w:rsidR="00F05DB1" w:rsidRDefault="00241FB0">
            <w:pPr>
              <w:pStyle w:val="td"/>
              <w:jc w:val="center"/>
            </w:pPr>
            <w:r>
              <w:rPr>
                <w:color w:val="000000"/>
              </w:rPr>
              <w:t> </w:t>
            </w:r>
          </w:p>
        </w:tc>
        <w:tc>
          <w:tcPr>
            <w:tcW w:w="2477" w:type="dxa"/>
          </w:tcPr>
          <w:p w14:paraId="3C29F2AA" w14:textId="77777777" w:rsidR="00F05DB1" w:rsidRDefault="00241FB0">
            <w:pPr>
              <w:pStyle w:val="td"/>
              <w:jc w:val="center"/>
            </w:pPr>
            <w:r>
              <w:rPr>
                <w:color w:val="000000"/>
              </w:rPr>
              <w:t> </w:t>
            </w:r>
          </w:p>
        </w:tc>
        <w:tc>
          <w:tcPr>
            <w:tcW w:w="3085" w:type="dxa"/>
          </w:tcPr>
          <w:p w14:paraId="304F3BCD" w14:textId="77777777" w:rsidR="00F05DB1" w:rsidRDefault="00241FB0">
            <w:pPr>
              <w:pStyle w:val="td"/>
              <w:jc w:val="center"/>
            </w:pPr>
            <w:r>
              <w:rPr>
                <w:color w:val="000000"/>
              </w:rPr>
              <w:t>BP-</w:t>
            </w:r>
            <w:proofErr w:type="spellStart"/>
            <w:r>
              <w:rPr>
                <w:color w:val="000000"/>
              </w:rPr>
              <w:t>BlockProtect</w:t>
            </w:r>
            <w:proofErr w:type="spellEnd"/>
          </w:p>
        </w:tc>
      </w:tr>
      <w:tr w:rsidR="00F05DB1" w14:paraId="355C11E5" w14:textId="77777777" w:rsidTr="00230C7B">
        <w:tc>
          <w:tcPr>
            <w:tcW w:w="4183" w:type="dxa"/>
          </w:tcPr>
          <w:p w14:paraId="6012F1A0" w14:textId="77777777" w:rsidR="00F05DB1" w:rsidRDefault="00241FB0">
            <w:pPr>
              <w:pStyle w:val="td"/>
              <w:jc w:val="center"/>
            </w:pPr>
            <w:r>
              <w:rPr>
                <w:color w:val="000000"/>
              </w:rPr>
              <w:t> </w:t>
            </w:r>
          </w:p>
        </w:tc>
        <w:tc>
          <w:tcPr>
            <w:tcW w:w="2477" w:type="dxa"/>
          </w:tcPr>
          <w:p w14:paraId="51CC72B9" w14:textId="77777777" w:rsidR="00F05DB1" w:rsidRDefault="00241FB0">
            <w:pPr>
              <w:pStyle w:val="td"/>
              <w:jc w:val="center"/>
            </w:pPr>
            <w:r>
              <w:rPr>
                <w:color w:val="000000"/>
              </w:rPr>
              <w:t> </w:t>
            </w:r>
          </w:p>
        </w:tc>
        <w:tc>
          <w:tcPr>
            <w:tcW w:w="3085" w:type="dxa"/>
          </w:tcPr>
          <w:p w14:paraId="2B59F6C1" w14:textId="77777777" w:rsidR="00F05DB1" w:rsidRDefault="00241FB0">
            <w:pPr>
              <w:pStyle w:val="td"/>
              <w:jc w:val="center"/>
            </w:pPr>
            <w:proofErr w:type="spellStart"/>
            <w:r>
              <w:rPr>
                <w:color w:val="000000"/>
              </w:rPr>
              <w:t>brldisplay</w:t>
            </w:r>
            <w:proofErr w:type="spellEnd"/>
            <w:r>
              <w:rPr>
                <w:color w:val="000000"/>
              </w:rPr>
              <w:t>.</w:t>
            </w:r>
          </w:p>
        </w:tc>
      </w:tr>
      <w:tr w:rsidR="00F05DB1" w14:paraId="5E1A14F9" w14:textId="77777777" w:rsidTr="00230C7B">
        <w:tc>
          <w:tcPr>
            <w:tcW w:w="4183" w:type="dxa"/>
          </w:tcPr>
          <w:p w14:paraId="2827587B" w14:textId="77777777" w:rsidR="00F05DB1" w:rsidRDefault="00241FB0">
            <w:pPr>
              <w:pStyle w:val="td"/>
              <w:jc w:val="center"/>
            </w:pPr>
            <w:r>
              <w:rPr>
                <w:color w:val="000000"/>
              </w:rPr>
              <w:t> </w:t>
            </w:r>
          </w:p>
        </w:tc>
        <w:tc>
          <w:tcPr>
            <w:tcW w:w="2477" w:type="dxa"/>
          </w:tcPr>
          <w:p w14:paraId="087A3BCE" w14:textId="77777777" w:rsidR="00F05DB1" w:rsidRDefault="00241FB0">
            <w:pPr>
              <w:pStyle w:val="td"/>
              <w:jc w:val="center"/>
            </w:pPr>
            <w:r>
              <w:rPr>
                <w:color w:val="000000"/>
              </w:rPr>
              <w:t> </w:t>
            </w:r>
          </w:p>
        </w:tc>
        <w:tc>
          <w:tcPr>
            <w:tcW w:w="3085" w:type="dxa"/>
          </w:tcPr>
          <w:p w14:paraId="54550E80" w14:textId="77777777" w:rsidR="00F05DB1" w:rsidRDefault="00241FB0">
            <w:pPr>
              <w:pStyle w:val="td"/>
              <w:jc w:val="center"/>
            </w:pPr>
            <w:proofErr w:type="spellStart"/>
            <w:r>
              <w:rPr>
                <w:color w:val="000000"/>
              </w:rPr>
              <w:t>brlinline</w:t>
            </w:r>
            <w:proofErr w:type="spellEnd"/>
          </w:p>
        </w:tc>
      </w:tr>
      <w:tr w:rsidR="00F05DB1" w14:paraId="57B2EBAD" w14:textId="77777777" w:rsidTr="00230C7B">
        <w:tc>
          <w:tcPr>
            <w:tcW w:w="4183" w:type="dxa"/>
          </w:tcPr>
          <w:p w14:paraId="29A37172" w14:textId="77777777" w:rsidR="00F05DB1" w:rsidRDefault="00241FB0">
            <w:pPr>
              <w:pStyle w:val="td"/>
              <w:jc w:val="center"/>
            </w:pPr>
            <w:r>
              <w:rPr>
                <w:color w:val="000000"/>
              </w:rPr>
              <w:t>Caption</w:t>
            </w:r>
          </w:p>
        </w:tc>
        <w:tc>
          <w:tcPr>
            <w:tcW w:w="2477" w:type="dxa"/>
          </w:tcPr>
          <w:p w14:paraId="7E43E5D9"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0DD5A1F5" w14:textId="77777777" w:rsidR="00F05DB1" w:rsidRDefault="00241FB0">
            <w:pPr>
              <w:pStyle w:val="td"/>
              <w:jc w:val="center"/>
            </w:pPr>
            <w:r>
              <w:rPr>
                <w:color w:val="000000"/>
              </w:rPr>
              <w:t>C-Caption.</w:t>
            </w:r>
          </w:p>
        </w:tc>
      </w:tr>
      <w:tr w:rsidR="00F05DB1" w14:paraId="5C94E3C7" w14:textId="77777777" w:rsidTr="00230C7B">
        <w:tc>
          <w:tcPr>
            <w:tcW w:w="4183" w:type="dxa"/>
          </w:tcPr>
          <w:p w14:paraId="0608241E" w14:textId="77777777" w:rsidR="00F05DB1" w:rsidRDefault="00241FB0">
            <w:pPr>
              <w:pStyle w:val="td"/>
              <w:jc w:val="center"/>
            </w:pPr>
            <w:r>
              <w:rPr>
                <w:color w:val="000000"/>
              </w:rPr>
              <w:t>CBC-Display</w:t>
            </w:r>
          </w:p>
        </w:tc>
        <w:tc>
          <w:tcPr>
            <w:tcW w:w="2477" w:type="dxa"/>
          </w:tcPr>
          <w:p w14:paraId="015E4554"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1896645C" w14:textId="77777777" w:rsidR="00F05DB1" w:rsidRDefault="00241FB0">
            <w:pPr>
              <w:pStyle w:val="td"/>
              <w:jc w:val="center"/>
            </w:pPr>
            <w:r>
              <w:rPr>
                <w:color w:val="000000"/>
              </w:rPr>
              <w:t>CD-</w:t>
            </w:r>
            <w:proofErr w:type="spellStart"/>
            <w:r>
              <w:rPr>
                <w:color w:val="000000"/>
              </w:rPr>
              <w:t>CBCDisplay</w:t>
            </w:r>
            <w:proofErr w:type="spellEnd"/>
            <w:r>
              <w:rPr>
                <w:color w:val="000000"/>
              </w:rPr>
              <w:t>.</w:t>
            </w:r>
          </w:p>
        </w:tc>
      </w:tr>
      <w:tr w:rsidR="00F05DB1" w14:paraId="3F1247A3" w14:textId="77777777" w:rsidTr="00230C7B">
        <w:tc>
          <w:tcPr>
            <w:tcW w:w="4183" w:type="dxa"/>
          </w:tcPr>
          <w:p w14:paraId="56F34423" w14:textId="77777777" w:rsidR="00F05DB1" w:rsidRDefault="00241FB0">
            <w:pPr>
              <w:pStyle w:val="td"/>
              <w:jc w:val="center"/>
            </w:pPr>
            <w:r>
              <w:rPr>
                <w:color w:val="000000"/>
              </w:rPr>
              <w:t>CBC-Inline</w:t>
            </w:r>
          </w:p>
        </w:tc>
        <w:tc>
          <w:tcPr>
            <w:tcW w:w="2477" w:type="dxa"/>
          </w:tcPr>
          <w:p w14:paraId="4D89D804" w14:textId="7BBCB33A" w:rsidR="00F05DB1" w:rsidRPr="00E13F7B" w:rsidRDefault="00241FB0">
            <w:pPr>
              <w:pStyle w:val="td"/>
              <w:jc w:val="center"/>
            </w:pPr>
            <w:commentRangeStart w:id="64"/>
            <w:r w:rsidRPr="00E13F7B">
              <w:rPr>
                <w:strike/>
                <w:color w:val="FF0000"/>
              </w:rPr>
              <w:t>Styles: Special</w:t>
            </w:r>
            <w:r w:rsidR="00E13F7B">
              <w:t xml:space="preserve"> Character</w:t>
            </w:r>
            <w:commentRangeEnd w:id="64"/>
            <w:r w:rsidR="00E13F7B">
              <w:rPr>
                <w:rStyle w:val="CommentReference"/>
                <w:rFonts w:ascii="'Arial Unicode MS'" w:hAnsi="'Arial Unicode MS'" w:cs="'Arial Unicode MS'"/>
              </w:rPr>
              <w:commentReference w:id="64"/>
            </w:r>
          </w:p>
        </w:tc>
        <w:tc>
          <w:tcPr>
            <w:tcW w:w="3085" w:type="dxa"/>
          </w:tcPr>
          <w:p w14:paraId="3C310179" w14:textId="77777777" w:rsidR="00F05DB1" w:rsidRDefault="00241FB0">
            <w:pPr>
              <w:pStyle w:val="td"/>
              <w:jc w:val="center"/>
            </w:pPr>
            <w:r>
              <w:rPr>
                <w:color w:val="000000"/>
              </w:rPr>
              <w:t>CI-</w:t>
            </w:r>
            <w:proofErr w:type="spellStart"/>
            <w:r>
              <w:rPr>
                <w:color w:val="000000"/>
              </w:rPr>
              <w:t>CBCInline</w:t>
            </w:r>
            <w:proofErr w:type="spellEnd"/>
          </w:p>
        </w:tc>
      </w:tr>
      <w:tr w:rsidR="00F05DB1" w14:paraId="31A839D2" w14:textId="77777777" w:rsidTr="00230C7B">
        <w:tc>
          <w:tcPr>
            <w:tcW w:w="4183" w:type="dxa"/>
          </w:tcPr>
          <w:p w14:paraId="3B531966" w14:textId="77777777" w:rsidR="00F05DB1" w:rsidRDefault="00241FB0">
            <w:pPr>
              <w:pStyle w:val="td"/>
              <w:jc w:val="center"/>
            </w:pPr>
            <w:proofErr w:type="spellStart"/>
            <w:r>
              <w:rPr>
                <w:color w:val="000000"/>
              </w:rPr>
              <w:t>Centered</w:t>
            </w:r>
            <w:proofErr w:type="spellEnd"/>
          </w:p>
        </w:tc>
        <w:tc>
          <w:tcPr>
            <w:tcW w:w="2477" w:type="dxa"/>
          </w:tcPr>
          <w:p w14:paraId="7E022815" w14:textId="77777777" w:rsidR="00F05DB1" w:rsidRDefault="00241FB0">
            <w:pPr>
              <w:pStyle w:val="td"/>
              <w:jc w:val="center"/>
            </w:pPr>
            <w:r>
              <w:rPr>
                <w:color w:val="000000"/>
              </w:rPr>
              <w:t xml:space="preserve">Styles: Contents, </w:t>
            </w:r>
            <w:commentRangeStart w:id="65"/>
            <w:r w:rsidRPr="00005997">
              <w:rPr>
                <w:strike/>
                <w:color w:val="FF0000"/>
              </w:rPr>
              <w:t>Glossary,</w:t>
            </w:r>
            <w:commentRangeEnd w:id="65"/>
            <w:r w:rsidR="00005997">
              <w:rPr>
                <w:rStyle w:val="CommentReference"/>
                <w:rFonts w:ascii="'Arial Unicode MS'" w:hAnsi="'Arial Unicode MS'" w:cs="'Arial Unicode MS'"/>
              </w:rPr>
              <w:commentReference w:id="65"/>
            </w:r>
            <w:r w:rsidRPr="00005997">
              <w:rPr>
                <w:color w:val="FF0000"/>
              </w:rPr>
              <w:t xml:space="preserve"> </w:t>
            </w:r>
            <w:r>
              <w:rPr>
                <w:color w:val="000000"/>
              </w:rPr>
              <w:t>Headings, Index</w:t>
            </w:r>
          </w:p>
        </w:tc>
        <w:tc>
          <w:tcPr>
            <w:tcW w:w="3085" w:type="dxa"/>
          </w:tcPr>
          <w:p w14:paraId="33C89927" w14:textId="77777777" w:rsidR="00F05DB1" w:rsidRDefault="00241FB0">
            <w:pPr>
              <w:pStyle w:val="td"/>
              <w:jc w:val="center"/>
            </w:pPr>
            <w:proofErr w:type="spellStart"/>
            <w:r>
              <w:rPr>
                <w:color w:val="000000"/>
              </w:rPr>
              <w:t>Centered</w:t>
            </w:r>
            <w:proofErr w:type="spellEnd"/>
            <w:r>
              <w:rPr>
                <w:color w:val="000000"/>
              </w:rPr>
              <w:t>.</w:t>
            </w:r>
          </w:p>
        </w:tc>
      </w:tr>
      <w:tr w:rsidR="00F05DB1" w14:paraId="61F40463" w14:textId="77777777" w:rsidTr="00230C7B">
        <w:tc>
          <w:tcPr>
            <w:tcW w:w="4183" w:type="dxa"/>
          </w:tcPr>
          <w:p w14:paraId="1DBF002A" w14:textId="77777777" w:rsidR="00F05DB1" w:rsidRDefault="00241FB0">
            <w:pPr>
              <w:pStyle w:val="td"/>
              <w:jc w:val="center"/>
            </w:pPr>
            <w:proofErr w:type="spellStart"/>
            <w:r>
              <w:rPr>
                <w:color w:val="000000"/>
              </w:rPr>
              <w:t>CenteredWithGuideDots</w:t>
            </w:r>
            <w:proofErr w:type="spellEnd"/>
          </w:p>
        </w:tc>
        <w:tc>
          <w:tcPr>
            <w:tcW w:w="2477" w:type="dxa"/>
          </w:tcPr>
          <w:p w14:paraId="4375FAB0" w14:textId="77777777" w:rsidR="00F05DB1" w:rsidRDefault="00241FB0">
            <w:pPr>
              <w:pStyle w:val="td"/>
              <w:jc w:val="center"/>
            </w:pPr>
            <w:r>
              <w:rPr>
                <w:color w:val="000000"/>
              </w:rPr>
              <w:t>Styles: Contents</w:t>
            </w:r>
          </w:p>
        </w:tc>
        <w:tc>
          <w:tcPr>
            <w:tcW w:w="3085" w:type="dxa"/>
          </w:tcPr>
          <w:p w14:paraId="201F0AF4" w14:textId="77777777" w:rsidR="00F05DB1" w:rsidRDefault="00241FB0">
            <w:pPr>
              <w:pStyle w:val="td"/>
              <w:jc w:val="center"/>
            </w:pPr>
            <w:r>
              <w:rPr>
                <w:color w:val="000000"/>
              </w:rPr>
              <w:t>CG-</w:t>
            </w:r>
            <w:proofErr w:type="spellStart"/>
            <w:r>
              <w:rPr>
                <w:color w:val="000000"/>
              </w:rPr>
              <w:t>CenteredWithGuideDots</w:t>
            </w:r>
            <w:proofErr w:type="spellEnd"/>
            <w:r>
              <w:rPr>
                <w:color w:val="000000"/>
              </w:rPr>
              <w:t>.</w:t>
            </w:r>
          </w:p>
        </w:tc>
      </w:tr>
      <w:tr w:rsidR="00F05DB1" w14:paraId="529D2043" w14:textId="77777777" w:rsidTr="00230C7B">
        <w:tc>
          <w:tcPr>
            <w:tcW w:w="4183" w:type="dxa"/>
          </w:tcPr>
          <w:p w14:paraId="69592A52" w14:textId="77777777" w:rsidR="00F05DB1" w:rsidRDefault="00241FB0">
            <w:pPr>
              <w:pStyle w:val="td"/>
              <w:jc w:val="center"/>
            </w:pPr>
            <w:proofErr w:type="spellStart"/>
            <w:r>
              <w:rPr>
                <w:color w:val="000000"/>
              </w:rPr>
              <w:t>CenteredFullLine</w:t>
            </w:r>
            <w:proofErr w:type="spellEnd"/>
          </w:p>
        </w:tc>
        <w:tc>
          <w:tcPr>
            <w:tcW w:w="2477" w:type="dxa"/>
          </w:tcPr>
          <w:p w14:paraId="1CB97C42" w14:textId="77777777" w:rsidR="00F05DB1" w:rsidRDefault="00241FB0">
            <w:pPr>
              <w:pStyle w:val="td"/>
              <w:jc w:val="center"/>
            </w:pPr>
            <w:r>
              <w:rPr>
                <w:color w:val="000000"/>
              </w:rPr>
              <w:t>Styles: Headings</w:t>
            </w:r>
          </w:p>
        </w:tc>
        <w:tc>
          <w:tcPr>
            <w:tcW w:w="3085" w:type="dxa"/>
          </w:tcPr>
          <w:p w14:paraId="12E0BC1B" w14:textId="77777777" w:rsidR="00F05DB1" w:rsidRDefault="00241FB0">
            <w:pPr>
              <w:pStyle w:val="td"/>
              <w:jc w:val="center"/>
            </w:pPr>
            <w:r>
              <w:rPr>
                <w:color w:val="000000"/>
              </w:rPr>
              <w:t>CF-</w:t>
            </w:r>
            <w:proofErr w:type="spellStart"/>
            <w:r>
              <w:rPr>
                <w:color w:val="000000"/>
              </w:rPr>
              <w:t>CenteredFullLine</w:t>
            </w:r>
            <w:proofErr w:type="spellEnd"/>
            <w:r>
              <w:rPr>
                <w:color w:val="000000"/>
              </w:rPr>
              <w:t>.</w:t>
            </w:r>
          </w:p>
        </w:tc>
      </w:tr>
      <w:tr w:rsidR="00F05DB1" w14:paraId="67A3537C" w14:textId="77777777" w:rsidTr="00230C7B">
        <w:tc>
          <w:tcPr>
            <w:tcW w:w="4183" w:type="dxa"/>
          </w:tcPr>
          <w:p w14:paraId="70EB9CFA" w14:textId="77777777" w:rsidR="00F05DB1" w:rsidRDefault="00241FB0">
            <w:pPr>
              <w:pStyle w:val="td"/>
              <w:jc w:val="center"/>
            </w:pPr>
            <w:r>
              <w:rPr>
                <w:color w:val="000000"/>
              </w:rPr>
              <w:t> </w:t>
            </w:r>
          </w:p>
        </w:tc>
        <w:tc>
          <w:tcPr>
            <w:tcW w:w="2477" w:type="dxa"/>
          </w:tcPr>
          <w:p w14:paraId="19F21F94" w14:textId="77777777" w:rsidR="00F05DB1" w:rsidRDefault="00241FB0">
            <w:pPr>
              <w:pStyle w:val="td"/>
              <w:jc w:val="center"/>
            </w:pPr>
            <w:r>
              <w:rPr>
                <w:color w:val="000000"/>
              </w:rPr>
              <w:t> </w:t>
            </w:r>
          </w:p>
        </w:tc>
        <w:tc>
          <w:tcPr>
            <w:tcW w:w="3085" w:type="dxa"/>
          </w:tcPr>
          <w:p w14:paraId="78B234DF" w14:textId="77777777" w:rsidR="00F05DB1" w:rsidRDefault="00241FB0">
            <w:pPr>
              <w:pStyle w:val="td"/>
              <w:jc w:val="center"/>
            </w:pPr>
            <w:proofErr w:type="spellStart"/>
            <w:r>
              <w:rPr>
                <w:color w:val="000000"/>
              </w:rPr>
              <w:t>compdisplay</w:t>
            </w:r>
            <w:proofErr w:type="spellEnd"/>
            <w:r>
              <w:rPr>
                <w:color w:val="000000"/>
              </w:rPr>
              <w:t>.</w:t>
            </w:r>
          </w:p>
        </w:tc>
      </w:tr>
      <w:tr w:rsidR="00F05DB1" w14:paraId="15BCCF61" w14:textId="77777777" w:rsidTr="00230C7B">
        <w:tc>
          <w:tcPr>
            <w:tcW w:w="4183" w:type="dxa"/>
          </w:tcPr>
          <w:p w14:paraId="7FC69B47" w14:textId="77777777" w:rsidR="00F05DB1" w:rsidRDefault="00241FB0">
            <w:pPr>
              <w:pStyle w:val="td"/>
              <w:jc w:val="center"/>
            </w:pPr>
            <w:r>
              <w:rPr>
                <w:color w:val="000000"/>
              </w:rPr>
              <w:t> </w:t>
            </w:r>
          </w:p>
        </w:tc>
        <w:tc>
          <w:tcPr>
            <w:tcW w:w="2477" w:type="dxa"/>
          </w:tcPr>
          <w:p w14:paraId="013FEDD4" w14:textId="77777777" w:rsidR="00F05DB1" w:rsidRDefault="00241FB0">
            <w:pPr>
              <w:pStyle w:val="td"/>
              <w:jc w:val="center"/>
            </w:pPr>
            <w:r>
              <w:rPr>
                <w:color w:val="000000"/>
              </w:rPr>
              <w:t> </w:t>
            </w:r>
          </w:p>
        </w:tc>
        <w:tc>
          <w:tcPr>
            <w:tcW w:w="3085" w:type="dxa"/>
          </w:tcPr>
          <w:p w14:paraId="0C939B63" w14:textId="77777777" w:rsidR="00F05DB1" w:rsidRDefault="00241FB0">
            <w:pPr>
              <w:pStyle w:val="td"/>
              <w:jc w:val="center"/>
            </w:pPr>
            <w:proofErr w:type="spellStart"/>
            <w:r>
              <w:rPr>
                <w:color w:val="000000"/>
              </w:rPr>
              <w:t>compinline</w:t>
            </w:r>
            <w:proofErr w:type="spellEnd"/>
          </w:p>
        </w:tc>
      </w:tr>
      <w:tr w:rsidR="00F05DB1" w14:paraId="5172C577" w14:textId="77777777" w:rsidTr="00230C7B">
        <w:tc>
          <w:tcPr>
            <w:tcW w:w="4183" w:type="dxa"/>
          </w:tcPr>
          <w:p w14:paraId="076C73E0" w14:textId="77777777" w:rsidR="00F05DB1" w:rsidRDefault="00241FB0">
            <w:pPr>
              <w:pStyle w:val="td"/>
              <w:jc w:val="center"/>
            </w:pPr>
            <w:proofErr w:type="spellStart"/>
            <w:r>
              <w:rPr>
                <w:color w:val="000000"/>
              </w:rPr>
              <w:t>CrossReference</w:t>
            </w:r>
            <w:proofErr w:type="spellEnd"/>
          </w:p>
        </w:tc>
        <w:tc>
          <w:tcPr>
            <w:tcW w:w="2477" w:type="dxa"/>
          </w:tcPr>
          <w:p w14:paraId="66A619F9"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0D3F537E" w14:textId="77777777" w:rsidR="00F05DB1" w:rsidRDefault="00241FB0">
            <w:pPr>
              <w:pStyle w:val="td"/>
              <w:jc w:val="center"/>
            </w:pPr>
            <w:r>
              <w:rPr>
                <w:color w:val="000000"/>
              </w:rPr>
              <w:t>CR-</w:t>
            </w:r>
            <w:proofErr w:type="spellStart"/>
            <w:r>
              <w:rPr>
                <w:color w:val="000000"/>
              </w:rPr>
              <w:t>CrossReference</w:t>
            </w:r>
            <w:proofErr w:type="spellEnd"/>
            <w:r>
              <w:rPr>
                <w:color w:val="000000"/>
              </w:rPr>
              <w:t>.</w:t>
            </w:r>
          </w:p>
        </w:tc>
      </w:tr>
      <w:tr w:rsidR="00F05DB1" w14:paraId="20053956" w14:textId="77777777" w:rsidTr="00230C7B">
        <w:tc>
          <w:tcPr>
            <w:tcW w:w="4183" w:type="dxa"/>
          </w:tcPr>
          <w:p w14:paraId="3B0E4504" w14:textId="77777777" w:rsidR="00F05DB1" w:rsidRDefault="00241FB0">
            <w:pPr>
              <w:pStyle w:val="td"/>
              <w:jc w:val="center"/>
            </w:pPr>
            <w:r>
              <w:rPr>
                <w:color w:val="000000"/>
              </w:rPr>
              <w:t>Directions</w:t>
            </w:r>
          </w:p>
        </w:tc>
        <w:tc>
          <w:tcPr>
            <w:tcW w:w="2477" w:type="dxa"/>
          </w:tcPr>
          <w:p w14:paraId="2D7A7BAD" w14:textId="77777777" w:rsidR="00F05DB1" w:rsidRDefault="00241FB0">
            <w:pPr>
              <w:pStyle w:val="td"/>
              <w:jc w:val="center"/>
            </w:pPr>
            <w:r>
              <w:rPr>
                <w:color w:val="000000"/>
              </w:rPr>
              <w:t>Styles: Exercise</w:t>
            </w:r>
          </w:p>
        </w:tc>
        <w:tc>
          <w:tcPr>
            <w:tcW w:w="3085" w:type="dxa"/>
          </w:tcPr>
          <w:p w14:paraId="4EE771CA" w14:textId="77777777" w:rsidR="00F05DB1" w:rsidRDefault="00241FB0">
            <w:pPr>
              <w:pStyle w:val="td"/>
              <w:jc w:val="center"/>
            </w:pPr>
            <w:r>
              <w:rPr>
                <w:color w:val="000000"/>
              </w:rPr>
              <w:t>Directions.</w:t>
            </w:r>
          </w:p>
        </w:tc>
      </w:tr>
      <w:tr w:rsidR="00F05DB1" w14:paraId="5CEB91CE" w14:textId="77777777" w:rsidTr="00230C7B">
        <w:tc>
          <w:tcPr>
            <w:tcW w:w="4183" w:type="dxa"/>
          </w:tcPr>
          <w:p w14:paraId="037561C0" w14:textId="77777777" w:rsidR="00F05DB1" w:rsidRDefault="00241FB0">
            <w:pPr>
              <w:pStyle w:val="td"/>
              <w:jc w:val="center"/>
            </w:pPr>
            <w:proofErr w:type="spellStart"/>
            <w:r>
              <w:rPr>
                <w:color w:val="000000"/>
              </w:rPr>
              <w:t>DirectionsNemeth</w:t>
            </w:r>
            <w:proofErr w:type="spellEnd"/>
          </w:p>
        </w:tc>
        <w:tc>
          <w:tcPr>
            <w:tcW w:w="2477" w:type="dxa"/>
          </w:tcPr>
          <w:p w14:paraId="4933BD7E" w14:textId="77777777" w:rsidR="00F05DB1" w:rsidRDefault="00241FB0">
            <w:pPr>
              <w:pStyle w:val="td"/>
              <w:jc w:val="center"/>
            </w:pPr>
            <w:r>
              <w:rPr>
                <w:color w:val="000000"/>
              </w:rPr>
              <w:t>Nemeth: Nemeth</w:t>
            </w:r>
          </w:p>
        </w:tc>
        <w:tc>
          <w:tcPr>
            <w:tcW w:w="3085" w:type="dxa"/>
          </w:tcPr>
          <w:p w14:paraId="60F97432" w14:textId="77777777" w:rsidR="00F05DB1" w:rsidRDefault="00241FB0">
            <w:pPr>
              <w:pStyle w:val="td"/>
              <w:jc w:val="center"/>
            </w:pPr>
            <w:proofErr w:type="spellStart"/>
            <w:r>
              <w:rPr>
                <w:color w:val="000000"/>
              </w:rPr>
              <w:t>DirectionsNemeth</w:t>
            </w:r>
            <w:proofErr w:type="spellEnd"/>
            <w:r>
              <w:rPr>
                <w:color w:val="000000"/>
              </w:rPr>
              <w:t>.</w:t>
            </w:r>
          </w:p>
        </w:tc>
      </w:tr>
      <w:tr w:rsidR="00F05DB1" w14:paraId="5CEDC2E4" w14:textId="77777777" w:rsidTr="00230C7B">
        <w:tc>
          <w:tcPr>
            <w:tcW w:w="4183" w:type="dxa"/>
          </w:tcPr>
          <w:p w14:paraId="54457E66" w14:textId="77777777" w:rsidR="00F05DB1" w:rsidRDefault="00241FB0">
            <w:pPr>
              <w:pStyle w:val="td"/>
              <w:jc w:val="center"/>
            </w:pPr>
            <w:r>
              <w:rPr>
                <w:color w:val="000000"/>
              </w:rPr>
              <w:t>Embedded Textbook Reference Page Number</w:t>
            </w:r>
          </w:p>
        </w:tc>
        <w:tc>
          <w:tcPr>
            <w:tcW w:w="2477" w:type="dxa"/>
          </w:tcPr>
          <w:p w14:paraId="090F04D8" w14:textId="1A09E878" w:rsidR="00F05DB1" w:rsidRDefault="00241FB0">
            <w:pPr>
              <w:pStyle w:val="td"/>
              <w:jc w:val="center"/>
            </w:pPr>
            <w:commentRangeStart w:id="66"/>
            <w:r w:rsidRPr="00BE5961">
              <w:rPr>
                <w:strike/>
                <w:color w:val="FF0000"/>
              </w:rPr>
              <w:t>Styles:</w:t>
            </w:r>
            <w:r>
              <w:rPr>
                <w:color w:val="000000"/>
              </w:rPr>
              <w:t xml:space="preserve"> </w:t>
            </w:r>
            <w:r w:rsidR="00BE5961">
              <w:rPr>
                <w:color w:val="000000"/>
              </w:rPr>
              <w:t xml:space="preserve">Character: </w:t>
            </w:r>
            <w:commentRangeEnd w:id="66"/>
            <w:r w:rsidR="00BE5961">
              <w:rPr>
                <w:rStyle w:val="CommentReference"/>
                <w:rFonts w:ascii="'Arial Unicode MS'" w:hAnsi="'Arial Unicode MS'" w:cs="'Arial Unicode MS'"/>
              </w:rPr>
              <w:commentReference w:id="66"/>
            </w:r>
            <w:r>
              <w:rPr>
                <w:color w:val="000000"/>
              </w:rPr>
              <w:t>Page Numbers</w:t>
            </w:r>
          </w:p>
        </w:tc>
        <w:tc>
          <w:tcPr>
            <w:tcW w:w="3085" w:type="dxa"/>
          </w:tcPr>
          <w:p w14:paraId="20399AA1" w14:textId="77777777" w:rsidR="00F05DB1" w:rsidRDefault="00241FB0">
            <w:pPr>
              <w:pStyle w:val="td"/>
              <w:jc w:val="center"/>
            </w:pPr>
            <w:proofErr w:type="spellStart"/>
            <w:r>
              <w:rPr>
                <w:color w:val="000000"/>
              </w:rPr>
              <w:t>RefPageNumberEmbed</w:t>
            </w:r>
            <w:proofErr w:type="spellEnd"/>
          </w:p>
        </w:tc>
      </w:tr>
      <w:tr w:rsidR="00F05DB1" w14:paraId="7BB6D038" w14:textId="77777777" w:rsidTr="00230C7B">
        <w:tc>
          <w:tcPr>
            <w:tcW w:w="4183" w:type="dxa"/>
          </w:tcPr>
          <w:p w14:paraId="285A8BB5" w14:textId="77777777" w:rsidR="00F05DB1" w:rsidRDefault="00241FB0">
            <w:pPr>
              <w:pStyle w:val="td"/>
              <w:jc w:val="center"/>
            </w:pPr>
            <w:r>
              <w:rPr>
                <w:color w:val="000000"/>
              </w:rPr>
              <w:t xml:space="preserve">Exercise </w:t>
            </w:r>
            <w:r>
              <w:rPr>
                <w:rStyle w:val="b"/>
              </w:rPr>
              <w:t>#</w:t>
            </w:r>
          </w:p>
        </w:tc>
        <w:tc>
          <w:tcPr>
            <w:tcW w:w="2477" w:type="dxa"/>
          </w:tcPr>
          <w:p w14:paraId="34AE614B" w14:textId="77777777" w:rsidR="00F05DB1" w:rsidRDefault="00241FB0">
            <w:pPr>
              <w:pStyle w:val="td"/>
              <w:jc w:val="center"/>
            </w:pPr>
            <w:r>
              <w:rPr>
                <w:color w:val="000000"/>
              </w:rPr>
              <w:t>Styles: Exercise</w:t>
            </w:r>
          </w:p>
        </w:tc>
        <w:tc>
          <w:tcPr>
            <w:tcW w:w="3085" w:type="dxa"/>
          </w:tcPr>
          <w:p w14:paraId="20D7391D" w14:textId="77777777" w:rsidR="00F05DB1" w:rsidRDefault="00241FB0">
            <w:pPr>
              <w:pStyle w:val="td"/>
              <w:jc w:val="center"/>
            </w:pPr>
            <w:r>
              <w:rPr>
                <w:color w:val="000000"/>
              </w:rPr>
              <w:t>E-Exercise. [hl</w:t>
            </w:r>
            <w:r>
              <w:rPr>
                <w:rStyle w:val="b"/>
              </w:rPr>
              <w:t>#</w:t>
            </w:r>
            <w:r>
              <w:rPr>
                <w:color w:val="000000"/>
              </w:rPr>
              <w:t>]</w:t>
            </w:r>
          </w:p>
        </w:tc>
      </w:tr>
      <w:tr w:rsidR="00F05DB1" w14:paraId="41E148F2" w14:textId="77777777" w:rsidTr="00230C7B">
        <w:tc>
          <w:tcPr>
            <w:tcW w:w="4183" w:type="dxa"/>
          </w:tcPr>
          <w:p w14:paraId="2F5EE783" w14:textId="77777777" w:rsidR="00F05DB1" w:rsidRDefault="00241FB0">
            <w:pPr>
              <w:pStyle w:val="td"/>
              <w:jc w:val="center"/>
            </w:pPr>
            <w:proofErr w:type="spellStart"/>
            <w:r>
              <w:rPr>
                <w:color w:val="000000"/>
              </w:rPr>
              <w:t>ExactTranslation</w:t>
            </w:r>
            <w:proofErr w:type="spellEnd"/>
          </w:p>
        </w:tc>
        <w:tc>
          <w:tcPr>
            <w:tcW w:w="2477" w:type="dxa"/>
          </w:tcPr>
          <w:p w14:paraId="66E4471B" w14:textId="34A964D2" w:rsidR="00F05DB1" w:rsidRDefault="00241FB0" w:rsidP="00E9137C">
            <w:pPr>
              <w:pStyle w:val="td"/>
              <w:jc w:val="center"/>
            </w:pPr>
            <w:commentRangeStart w:id="67"/>
            <w:r w:rsidRPr="008C13C5">
              <w:rPr>
                <w:strike/>
                <w:color w:val="FF0000"/>
              </w:rPr>
              <w:t>Styles:</w:t>
            </w:r>
            <w:r w:rsidRPr="008C13C5">
              <w:rPr>
                <w:color w:val="FF0000"/>
              </w:rPr>
              <w:t xml:space="preserve"> </w:t>
            </w:r>
            <w:r w:rsidR="00E9137C">
              <w:rPr>
                <w:color w:val="FF0000"/>
              </w:rPr>
              <w:t xml:space="preserve">Special </w:t>
            </w:r>
            <w:r w:rsidR="008C13C5">
              <w:t xml:space="preserve">Character </w:t>
            </w:r>
            <w:commentRangeEnd w:id="67"/>
            <w:r w:rsidR="008C13C5">
              <w:rPr>
                <w:rStyle w:val="CommentReference"/>
                <w:rFonts w:ascii="'Arial Unicode MS'" w:hAnsi="'Arial Unicode MS'" w:cs="'Arial Unicode MS'"/>
              </w:rPr>
              <w:commentReference w:id="67"/>
            </w:r>
          </w:p>
        </w:tc>
        <w:tc>
          <w:tcPr>
            <w:tcW w:w="3085" w:type="dxa"/>
          </w:tcPr>
          <w:p w14:paraId="5E88D1B0" w14:textId="77777777" w:rsidR="00F05DB1" w:rsidRDefault="00241FB0">
            <w:pPr>
              <w:pStyle w:val="td"/>
              <w:jc w:val="center"/>
            </w:pPr>
            <w:proofErr w:type="spellStart"/>
            <w:r>
              <w:rPr>
                <w:color w:val="000000"/>
              </w:rPr>
              <w:t>ExactTranslation</w:t>
            </w:r>
            <w:proofErr w:type="spellEnd"/>
            <w:r>
              <w:rPr>
                <w:color w:val="000000"/>
              </w:rPr>
              <w:t>.</w:t>
            </w:r>
          </w:p>
        </w:tc>
      </w:tr>
      <w:tr w:rsidR="008C13C5" w14:paraId="1D12FEF2" w14:textId="77777777" w:rsidTr="00230C7B">
        <w:tc>
          <w:tcPr>
            <w:tcW w:w="4183" w:type="dxa"/>
          </w:tcPr>
          <w:p w14:paraId="0397F790" w14:textId="7CCB5D15" w:rsidR="008C13C5" w:rsidRDefault="008C13C5">
            <w:pPr>
              <w:pStyle w:val="td"/>
              <w:jc w:val="center"/>
              <w:rPr>
                <w:color w:val="000000"/>
              </w:rPr>
            </w:pPr>
            <w:commentRangeStart w:id="68"/>
            <w:r>
              <w:rPr>
                <w:color w:val="000000"/>
              </w:rPr>
              <w:lastRenderedPageBreak/>
              <w:t>Ex2Nemeth#</w:t>
            </w:r>
          </w:p>
        </w:tc>
        <w:tc>
          <w:tcPr>
            <w:tcW w:w="2477" w:type="dxa"/>
          </w:tcPr>
          <w:p w14:paraId="78010A0E" w14:textId="20BEE04C" w:rsidR="008C13C5" w:rsidRDefault="008C13C5">
            <w:pPr>
              <w:pStyle w:val="td"/>
              <w:jc w:val="center"/>
              <w:rPr>
                <w:color w:val="000000"/>
              </w:rPr>
            </w:pPr>
            <w:r>
              <w:rPr>
                <w:color w:val="000000"/>
              </w:rPr>
              <w:t>Styles: Nemeth</w:t>
            </w:r>
          </w:p>
        </w:tc>
        <w:tc>
          <w:tcPr>
            <w:tcW w:w="3085" w:type="dxa"/>
          </w:tcPr>
          <w:p w14:paraId="5AEBA482" w14:textId="55AF8C37" w:rsidR="008C13C5" w:rsidRDefault="008C13C5">
            <w:pPr>
              <w:pStyle w:val="td"/>
              <w:jc w:val="center"/>
              <w:rPr>
                <w:color w:val="000000"/>
              </w:rPr>
            </w:pPr>
            <w:r>
              <w:rPr>
                <w:color w:val="000000"/>
              </w:rPr>
              <w:t>E-Exercise. [hl#]</w:t>
            </w:r>
            <w:commentRangeEnd w:id="68"/>
            <w:r>
              <w:rPr>
                <w:rStyle w:val="CommentReference"/>
                <w:rFonts w:ascii="'Arial Unicode MS'" w:hAnsi="'Arial Unicode MS'" w:cs="'Arial Unicode MS'"/>
              </w:rPr>
              <w:commentReference w:id="68"/>
            </w:r>
          </w:p>
        </w:tc>
      </w:tr>
      <w:tr w:rsidR="00F05DB1" w14:paraId="32A1884C" w14:textId="77777777" w:rsidTr="00230C7B">
        <w:tc>
          <w:tcPr>
            <w:tcW w:w="4183" w:type="dxa"/>
          </w:tcPr>
          <w:p w14:paraId="7AB836FD" w14:textId="77777777" w:rsidR="00F05DB1" w:rsidRDefault="00241FB0">
            <w:pPr>
              <w:pStyle w:val="td"/>
              <w:jc w:val="center"/>
            </w:pPr>
            <w:r>
              <w:rPr>
                <w:color w:val="000000"/>
              </w:rPr>
              <w:t>Footnote</w:t>
            </w:r>
          </w:p>
        </w:tc>
        <w:tc>
          <w:tcPr>
            <w:tcW w:w="2477" w:type="dxa"/>
          </w:tcPr>
          <w:p w14:paraId="08228844" w14:textId="650B79B8" w:rsidR="00F05DB1" w:rsidRPr="00230C7B" w:rsidRDefault="00241FB0">
            <w:pPr>
              <w:pStyle w:val="td"/>
              <w:jc w:val="center"/>
            </w:pPr>
            <w:r>
              <w:rPr>
                <w:color w:val="000000"/>
              </w:rPr>
              <w:t xml:space="preserve">Styles: </w:t>
            </w:r>
            <w:commentRangeStart w:id="69"/>
            <w:proofErr w:type="spellStart"/>
            <w:r w:rsidRPr="00230C7B">
              <w:rPr>
                <w:strike/>
                <w:color w:val="FF0000"/>
              </w:rPr>
              <w:t>Misc</w:t>
            </w:r>
            <w:proofErr w:type="spellEnd"/>
            <w:r w:rsidR="00230C7B">
              <w:rPr>
                <w:strike/>
                <w:color w:val="FF0000"/>
              </w:rPr>
              <w:t xml:space="preserve"> </w:t>
            </w:r>
            <w:r w:rsidR="00230C7B">
              <w:t>Notes</w:t>
            </w:r>
            <w:commentRangeEnd w:id="69"/>
            <w:r w:rsidR="00230C7B">
              <w:rPr>
                <w:rStyle w:val="CommentReference"/>
                <w:rFonts w:ascii="'Arial Unicode MS'" w:hAnsi="'Arial Unicode MS'" w:cs="'Arial Unicode MS'"/>
              </w:rPr>
              <w:commentReference w:id="69"/>
            </w:r>
          </w:p>
        </w:tc>
        <w:tc>
          <w:tcPr>
            <w:tcW w:w="3085" w:type="dxa"/>
          </w:tcPr>
          <w:p w14:paraId="2FD25206" w14:textId="77777777" w:rsidR="00F05DB1" w:rsidRDefault="00241FB0">
            <w:pPr>
              <w:pStyle w:val="td"/>
              <w:jc w:val="center"/>
            </w:pPr>
            <w:r>
              <w:rPr>
                <w:color w:val="000000"/>
              </w:rPr>
              <w:t>Footnote.</w:t>
            </w:r>
          </w:p>
        </w:tc>
      </w:tr>
      <w:tr w:rsidR="00F05DB1" w14:paraId="17706609" w14:textId="77777777" w:rsidTr="00230C7B">
        <w:tc>
          <w:tcPr>
            <w:tcW w:w="4183" w:type="dxa"/>
          </w:tcPr>
          <w:p w14:paraId="79F69676" w14:textId="77777777" w:rsidR="00F05DB1" w:rsidRDefault="00241FB0">
            <w:pPr>
              <w:pStyle w:val="td"/>
              <w:jc w:val="center"/>
            </w:pPr>
            <w:r>
              <w:rPr>
                <w:color w:val="000000"/>
              </w:rPr>
              <w:t>French</w:t>
            </w:r>
          </w:p>
        </w:tc>
        <w:tc>
          <w:tcPr>
            <w:tcW w:w="2477" w:type="dxa"/>
          </w:tcPr>
          <w:p w14:paraId="03F71852" w14:textId="12DCD5D6" w:rsidR="00F05DB1" w:rsidRDefault="00241FB0">
            <w:pPr>
              <w:pStyle w:val="td"/>
              <w:jc w:val="center"/>
            </w:pPr>
            <w:commentRangeStart w:id="70"/>
            <w:r w:rsidRPr="00E13F7B">
              <w:rPr>
                <w:strike/>
                <w:color w:val="FF0000"/>
              </w:rPr>
              <w:t>Styles:</w:t>
            </w:r>
            <w:r>
              <w:rPr>
                <w:color w:val="000000"/>
              </w:rPr>
              <w:t xml:space="preserve"> </w:t>
            </w:r>
            <w:r w:rsidR="00E13F7B">
              <w:rPr>
                <w:color w:val="000000"/>
              </w:rPr>
              <w:t xml:space="preserve">Character: </w:t>
            </w:r>
            <w:commentRangeEnd w:id="70"/>
            <w:r w:rsidR="00E13F7B">
              <w:rPr>
                <w:rStyle w:val="CommentReference"/>
                <w:rFonts w:ascii="'Arial Unicode MS'" w:hAnsi="'Arial Unicode MS'" w:cs="'Arial Unicode MS'"/>
              </w:rPr>
              <w:commentReference w:id="70"/>
            </w:r>
            <w:r>
              <w:rPr>
                <w:color w:val="000000"/>
              </w:rPr>
              <w:t>Foreign</w:t>
            </w:r>
          </w:p>
        </w:tc>
        <w:tc>
          <w:tcPr>
            <w:tcW w:w="3085" w:type="dxa"/>
          </w:tcPr>
          <w:p w14:paraId="396CA12F" w14:textId="77777777" w:rsidR="00F05DB1" w:rsidRDefault="00241FB0">
            <w:pPr>
              <w:pStyle w:val="td"/>
              <w:jc w:val="center"/>
            </w:pPr>
            <w:proofErr w:type="spellStart"/>
            <w:r>
              <w:rPr>
                <w:color w:val="000000"/>
              </w:rPr>
              <w:t>french</w:t>
            </w:r>
            <w:proofErr w:type="spellEnd"/>
          </w:p>
        </w:tc>
      </w:tr>
      <w:tr w:rsidR="00F05DB1" w14:paraId="0947AA09" w14:textId="77777777" w:rsidTr="00230C7B">
        <w:tc>
          <w:tcPr>
            <w:tcW w:w="4183" w:type="dxa"/>
          </w:tcPr>
          <w:p w14:paraId="4E073891" w14:textId="77777777" w:rsidR="00F05DB1" w:rsidRDefault="00241FB0">
            <w:pPr>
              <w:pStyle w:val="td"/>
              <w:jc w:val="center"/>
            </w:pPr>
            <w:r>
              <w:rPr>
                <w:color w:val="000000"/>
              </w:rPr>
              <w:t>German</w:t>
            </w:r>
          </w:p>
        </w:tc>
        <w:tc>
          <w:tcPr>
            <w:tcW w:w="2477" w:type="dxa"/>
          </w:tcPr>
          <w:p w14:paraId="0611EF97" w14:textId="1DC22A8C" w:rsidR="00F05DB1" w:rsidRDefault="00241FB0">
            <w:pPr>
              <w:pStyle w:val="td"/>
              <w:jc w:val="center"/>
            </w:pPr>
            <w:commentRangeStart w:id="71"/>
            <w:r w:rsidRPr="00E13F7B">
              <w:rPr>
                <w:strike/>
                <w:color w:val="FF0000"/>
              </w:rPr>
              <w:t>Styles:</w:t>
            </w:r>
            <w:r>
              <w:rPr>
                <w:color w:val="000000"/>
              </w:rPr>
              <w:t xml:space="preserve"> </w:t>
            </w:r>
            <w:r w:rsidR="00E13F7B">
              <w:rPr>
                <w:color w:val="000000"/>
              </w:rPr>
              <w:t xml:space="preserve">Character: </w:t>
            </w:r>
            <w:commentRangeEnd w:id="71"/>
            <w:r w:rsidR="00E13F7B">
              <w:rPr>
                <w:rStyle w:val="CommentReference"/>
                <w:rFonts w:ascii="'Arial Unicode MS'" w:hAnsi="'Arial Unicode MS'" w:cs="'Arial Unicode MS'"/>
              </w:rPr>
              <w:commentReference w:id="71"/>
            </w:r>
            <w:r>
              <w:rPr>
                <w:color w:val="000000"/>
              </w:rPr>
              <w:t>Foreign</w:t>
            </w:r>
          </w:p>
        </w:tc>
        <w:tc>
          <w:tcPr>
            <w:tcW w:w="3085" w:type="dxa"/>
          </w:tcPr>
          <w:p w14:paraId="79213052" w14:textId="77777777" w:rsidR="00F05DB1" w:rsidRDefault="00241FB0">
            <w:pPr>
              <w:pStyle w:val="td"/>
              <w:jc w:val="center"/>
            </w:pPr>
            <w:proofErr w:type="spellStart"/>
            <w:r>
              <w:rPr>
                <w:color w:val="000000"/>
              </w:rPr>
              <w:t>german</w:t>
            </w:r>
            <w:proofErr w:type="spellEnd"/>
          </w:p>
        </w:tc>
      </w:tr>
      <w:tr w:rsidR="00F05DB1" w14:paraId="213DC7E0" w14:textId="77777777" w:rsidTr="00230C7B">
        <w:tc>
          <w:tcPr>
            <w:tcW w:w="4183" w:type="dxa"/>
          </w:tcPr>
          <w:p w14:paraId="1D52D2A5" w14:textId="77777777" w:rsidR="00F05DB1" w:rsidRDefault="00241FB0">
            <w:pPr>
              <w:pStyle w:val="td"/>
              <w:jc w:val="center"/>
            </w:pPr>
            <w:r>
              <w:rPr>
                <w:color w:val="000000"/>
              </w:rPr>
              <w:t xml:space="preserve">Glossary </w:t>
            </w:r>
            <w:r>
              <w:rPr>
                <w:rStyle w:val="b"/>
              </w:rPr>
              <w:t>#</w:t>
            </w:r>
          </w:p>
        </w:tc>
        <w:tc>
          <w:tcPr>
            <w:tcW w:w="2477" w:type="dxa"/>
          </w:tcPr>
          <w:p w14:paraId="0D67C056" w14:textId="77777777" w:rsidR="00F05DB1" w:rsidRDefault="00241FB0">
            <w:pPr>
              <w:pStyle w:val="td"/>
              <w:jc w:val="center"/>
            </w:pPr>
            <w:r>
              <w:rPr>
                <w:color w:val="000000"/>
              </w:rPr>
              <w:t>Styles: Glossary</w:t>
            </w:r>
          </w:p>
        </w:tc>
        <w:tc>
          <w:tcPr>
            <w:tcW w:w="3085" w:type="dxa"/>
          </w:tcPr>
          <w:p w14:paraId="604A6627" w14:textId="77777777" w:rsidR="00F05DB1" w:rsidRDefault="00241FB0">
            <w:pPr>
              <w:pStyle w:val="td"/>
              <w:jc w:val="center"/>
            </w:pPr>
            <w:r>
              <w:rPr>
                <w:color w:val="000000"/>
              </w:rPr>
              <w:t>G-Glossary. [hl</w:t>
            </w:r>
            <w:r>
              <w:rPr>
                <w:rStyle w:val="b"/>
              </w:rPr>
              <w:t>#</w:t>
            </w:r>
            <w:r>
              <w:rPr>
                <w:color w:val="000000"/>
              </w:rPr>
              <w:t>]</w:t>
            </w:r>
          </w:p>
        </w:tc>
      </w:tr>
      <w:tr w:rsidR="00F05DB1" w14:paraId="05373414" w14:textId="77777777" w:rsidTr="00230C7B">
        <w:tc>
          <w:tcPr>
            <w:tcW w:w="4183" w:type="dxa"/>
          </w:tcPr>
          <w:p w14:paraId="5A29B0D1" w14:textId="77777777" w:rsidR="00F05DB1" w:rsidRDefault="00241FB0">
            <w:pPr>
              <w:pStyle w:val="td"/>
              <w:jc w:val="center"/>
            </w:pPr>
            <w:r>
              <w:rPr>
                <w:color w:val="000000"/>
              </w:rPr>
              <w:t> </w:t>
            </w:r>
          </w:p>
        </w:tc>
        <w:tc>
          <w:tcPr>
            <w:tcW w:w="2477" w:type="dxa"/>
          </w:tcPr>
          <w:p w14:paraId="0C7136F8" w14:textId="77777777" w:rsidR="00F05DB1" w:rsidRDefault="00241FB0">
            <w:pPr>
              <w:pStyle w:val="td"/>
              <w:jc w:val="center"/>
            </w:pPr>
            <w:r>
              <w:rPr>
                <w:color w:val="000000"/>
              </w:rPr>
              <w:t> </w:t>
            </w:r>
          </w:p>
        </w:tc>
        <w:tc>
          <w:tcPr>
            <w:tcW w:w="3085" w:type="dxa"/>
          </w:tcPr>
          <w:p w14:paraId="6E5670ED" w14:textId="77777777" w:rsidR="00F05DB1" w:rsidRDefault="00241FB0">
            <w:pPr>
              <w:pStyle w:val="td"/>
              <w:jc w:val="center"/>
            </w:pPr>
            <w:r>
              <w:rPr>
                <w:color w:val="000000"/>
              </w:rPr>
              <w:t>GO-</w:t>
            </w:r>
            <w:proofErr w:type="spellStart"/>
            <w:r>
              <w:rPr>
                <w:color w:val="000000"/>
              </w:rPr>
              <w:t>GuideWordsOff</w:t>
            </w:r>
            <w:proofErr w:type="spellEnd"/>
          </w:p>
        </w:tc>
      </w:tr>
      <w:tr w:rsidR="00F05DB1" w14:paraId="6CAE7687" w14:textId="77777777" w:rsidTr="00230C7B">
        <w:tc>
          <w:tcPr>
            <w:tcW w:w="4183" w:type="dxa"/>
          </w:tcPr>
          <w:p w14:paraId="31D5A009" w14:textId="77777777" w:rsidR="00F05DB1" w:rsidRDefault="00241FB0">
            <w:pPr>
              <w:pStyle w:val="td"/>
              <w:jc w:val="center"/>
            </w:pPr>
            <w:r>
              <w:rPr>
                <w:color w:val="000000"/>
              </w:rPr>
              <w:t> </w:t>
            </w:r>
          </w:p>
        </w:tc>
        <w:tc>
          <w:tcPr>
            <w:tcW w:w="2477" w:type="dxa"/>
          </w:tcPr>
          <w:p w14:paraId="6B6938A8" w14:textId="77777777" w:rsidR="00F05DB1" w:rsidRDefault="00241FB0">
            <w:pPr>
              <w:pStyle w:val="td"/>
              <w:jc w:val="center"/>
            </w:pPr>
            <w:r>
              <w:rPr>
                <w:color w:val="000000"/>
              </w:rPr>
              <w:t> </w:t>
            </w:r>
          </w:p>
        </w:tc>
        <w:tc>
          <w:tcPr>
            <w:tcW w:w="3085" w:type="dxa"/>
          </w:tcPr>
          <w:p w14:paraId="3EAF787F" w14:textId="77777777" w:rsidR="00F05DB1" w:rsidRDefault="00241FB0">
            <w:pPr>
              <w:pStyle w:val="td"/>
              <w:jc w:val="center"/>
            </w:pPr>
            <w:r>
              <w:rPr>
                <w:color w:val="000000"/>
              </w:rPr>
              <w:t>Group</w:t>
            </w:r>
          </w:p>
        </w:tc>
      </w:tr>
      <w:tr w:rsidR="00F05DB1" w14:paraId="0935A6B3" w14:textId="77777777" w:rsidTr="00230C7B">
        <w:tc>
          <w:tcPr>
            <w:tcW w:w="4183" w:type="dxa"/>
          </w:tcPr>
          <w:p w14:paraId="7C060370" w14:textId="77777777" w:rsidR="00F05DB1" w:rsidRDefault="00241FB0">
            <w:pPr>
              <w:pStyle w:val="td"/>
              <w:jc w:val="center"/>
            </w:pPr>
            <w:proofErr w:type="spellStart"/>
            <w:r>
              <w:rPr>
                <w:color w:val="000000"/>
              </w:rPr>
              <w:t>GuideDots</w:t>
            </w:r>
            <w:proofErr w:type="spellEnd"/>
          </w:p>
        </w:tc>
        <w:tc>
          <w:tcPr>
            <w:tcW w:w="2477" w:type="dxa"/>
          </w:tcPr>
          <w:p w14:paraId="0DBEDD32" w14:textId="05F05232" w:rsidR="00F05DB1" w:rsidRPr="00226A95" w:rsidRDefault="00241FB0">
            <w:pPr>
              <w:pStyle w:val="td"/>
              <w:jc w:val="center"/>
            </w:pPr>
            <w:commentRangeStart w:id="72"/>
            <w:r w:rsidRPr="00226A95">
              <w:rPr>
                <w:strike/>
                <w:color w:val="FF0000"/>
              </w:rPr>
              <w:t>Styles: Special</w:t>
            </w:r>
            <w:r w:rsidR="00226A95">
              <w:t xml:space="preserve"> Character</w:t>
            </w:r>
            <w:commentRangeEnd w:id="72"/>
            <w:r w:rsidR="00E13F7B">
              <w:rPr>
                <w:rStyle w:val="CommentReference"/>
                <w:rFonts w:ascii="'Arial Unicode MS'" w:hAnsi="'Arial Unicode MS'" w:cs="'Arial Unicode MS'"/>
              </w:rPr>
              <w:commentReference w:id="72"/>
            </w:r>
          </w:p>
        </w:tc>
        <w:tc>
          <w:tcPr>
            <w:tcW w:w="3085" w:type="dxa"/>
          </w:tcPr>
          <w:p w14:paraId="6E38843A" w14:textId="77777777" w:rsidR="00F05DB1" w:rsidRDefault="00241FB0">
            <w:pPr>
              <w:pStyle w:val="td"/>
              <w:jc w:val="center"/>
            </w:pPr>
            <w:proofErr w:type="spellStart"/>
            <w:r>
              <w:rPr>
                <w:color w:val="000000"/>
              </w:rPr>
              <w:t>GuideDots</w:t>
            </w:r>
            <w:proofErr w:type="spellEnd"/>
          </w:p>
        </w:tc>
      </w:tr>
      <w:tr w:rsidR="00F05DB1" w14:paraId="1AE80344" w14:textId="77777777" w:rsidTr="00230C7B">
        <w:tc>
          <w:tcPr>
            <w:tcW w:w="4183" w:type="dxa"/>
          </w:tcPr>
          <w:p w14:paraId="6A48DDCB" w14:textId="77777777" w:rsidR="00F05DB1" w:rsidRDefault="00241FB0">
            <w:pPr>
              <w:pStyle w:val="td"/>
              <w:jc w:val="center"/>
            </w:pPr>
            <w:r>
              <w:rPr>
                <w:color w:val="000000"/>
              </w:rPr>
              <w:t>Guide Word</w:t>
            </w:r>
          </w:p>
        </w:tc>
        <w:tc>
          <w:tcPr>
            <w:tcW w:w="2477" w:type="dxa"/>
          </w:tcPr>
          <w:p w14:paraId="08719A81" w14:textId="03779302" w:rsidR="00F05DB1" w:rsidRPr="00226A95" w:rsidRDefault="00241FB0">
            <w:pPr>
              <w:pStyle w:val="td"/>
              <w:jc w:val="center"/>
              <w:rPr>
                <w:strike/>
              </w:rPr>
            </w:pPr>
            <w:commentRangeStart w:id="73"/>
            <w:r w:rsidRPr="00226A95">
              <w:rPr>
                <w:strike/>
                <w:color w:val="FF0000"/>
              </w:rPr>
              <w:t>Styles: Special</w:t>
            </w:r>
            <w:r w:rsidR="00226A95">
              <w:rPr>
                <w:strike/>
                <w:color w:val="FF0000"/>
              </w:rPr>
              <w:t xml:space="preserve"> </w:t>
            </w:r>
            <w:r w:rsidR="00226A95">
              <w:t>Character</w:t>
            </w:r>
            <w:commentRangeEnd w:id="73"/>
            <w:r w:rsidR="00E13F7B">
              <w:rPr>
                <w:rStyle w:val="CommentReference"/>
                <w:rFonts w:ascii="'Arial Unicode MS'" w:hAnsi="'Arial Unicode MS'" w:cs="'Arial Unicode MS'"/>
              </w:rPr>
              <w:commentReference w:id="73"/>
            </w:r>
          </w:p>
        </w:tc>
        <w:tc>
          <w:tcPr>
            <w:tcW w:w="3085" w:type="dxa"/>
          </w:tcPr>
          <w:p w14:paraId="0940ED9B" w14:textId="77777777" w:rsidR="00F05DB1" w:rsidRDefault="00241FB0">
            <w:pPr>
              <w:pStyle w:val="td"/>
              <w:jc w:val="center"/>
            </w:pPr>
            <w:proofErr w:type="spellStart"/>
            <w:r>
              <w:rPr>
                <w:color w:val="000000"/>
              </w:rPr>
              <w:t>GW-GuideWord</w:t>
            </w:r>
            <w:proofErr w:type="spellEnd"/>
          </w:p>
        </w:tc>
      </w:tr>
      <w:tr w:rsidR="00F05DB1" w14:paraId="50952D74" w14:textId="77777777" w:rsidTr="00230C7B">
        <w:tc>
          <w:tcPr>
            <w:tcW w:w="4183" w:type="dxa"/>
          </w:tcPr>
          <w:p w14:paraId="51D204C5" w14:textId="77777777" w:rsidR="00F05DB1" w:rsidRDefault="00241FB0">
            <w:pPr>
              <w:pStyle w:val="td"/>
              <w:jc w:val="center"/>
            </w:pPr>
            <w:r>
              <w:rPr>
                <w:color w:val="000000"/>
              </w:rPr>
              <w:t>Heading 1</w:t>
            </w:r>
          </w:p>
        </w:tc>
        <w:tc>
          <w:tcPr>
            <w:tcW w:w="2477" w:type="dxa"/>
          </w:tcPr>
          <w:p w14:paraId="010DD4D5" w14:textId="77777777" w:rsidR="00F05DB1" w:rsidRDefault="00241FB0">
            <w:pPr>
              <w:pStyle w:val="td"/>
              <w:jc w:val="center"/>
            </w:pPr>
            <w:r>
              <w:rPr>
                <w:color w:val="000000"/>
              </w:rPr>
              <w:t>Styles: Headings</w:t>
            </w:r>
          </w:p>
        </w:tc>
        <w:tc>
          <w:tcPr>
            <w:tcW w:w="3085" w:type="dxa"/>
          </w:tcPr>
          <w:p w14:paraId="0AAAAC00" w14:textId="77777777" w:rsidR="00F05DB1" w:rsidRDefault="00241FB0">
            <w:pPr>
              <w:pStyle w:val="td"/>
              <w:jc w:val="center"/>
            </w:pPr>
            <w:r>
              <w:rPr>
                <w:color w:val="000000"/>
              </w:rPr>
              <w:t>H1-HeadingCentered.</w:t>
            </w:r>
          </w:p>
        </w:tc>
      </w:tr>
      <w:tr w:rsidR="00F05DB1" w14:paraId="4AE8BC7B" w14:textId="77777777" w:rsidTr="00230C7B">
        <w:tc>
          <w:tcPr>
            <w:tcW w:w="4183" w:type="dxa"/>
          </w:tcPr>
          <w:p w14:paraId="05FD9BFD" w14:textId="77777777" w:rsidR="00F05DB1" w:rsidRDefault="00241FB0">
            <w:pPr>
              <w:pStyle w:val="td"/>
              <w:jc w:val="center"/>
            </w:pPr>
            <w:r>
              <w:rPr>
                <w:color w:val="000000"/>
              </w:rPr>
              <w:t>Heading 2</w:t>
            </w:r>
          </w:p>
        </w:tc>
        <w:tc>
          <w:tcPr>
            <w:tcW w:w="2477" w:type="dxa"/>
          </w:tcPr>
          <w:p w14:paraId="6D55F6CC" w14:textId="77777777" w:rsidR="00F05DB1" w:rsidRDefault="00241FB0">
            <w:pPr>
              <w:pStyle w:val="td"/>
              <w:jc w:val="center"/>
            </w:pPr>
            <w:r>
              <w:rPr>
                <w:color w:val="000000"/>
              </w:rPr>
              <w:t>Styles: Headings</w:t>
            </w:r>
          </w:p>
        </w:tc>
        <w:tc>
          <w:tcPr>
            <w:tcW w:w="3085" w:type="dxa"/>
          </w:tcPr>
          <w:p w14:paraId="15E9F1AA" w14:textId="77777777" w:rsidR="00F05DB1" w:rsidRDefault="00241FB0">
            <w:pPr>
              <w:pStyle w:val="td"/>
              <w:jc w:val="center"/>
            </w:pPr>
            <w:r>
              <w:rPr>
                <w:color w:val="000000"/>
              </w:rPr>
              <w:t>H2-HeadingCell5.</w:t>
            </w:r>
          </w:p>
        </w:tc>
      </w:tr>
      <w:tr w:rsidR="00F05DB1" w14:paraId="379BBAC1" w14:textId="77777777" w:rsidTr="00230C7B">
        <w:tc>
          <w:tcPr>
            <w:tcW w:w="4183" w:type="dxa"/>
          </w:tcPr>
          <w:p w14:paraId="5D939D96" w14:textId="77777777" w:rsidR="00F05DB1" w:rsidRDefault="00241FB0">
            <w:pPr>
              <w:pStyle w:val="td"/>
              <w:jc w:val="center"/>
            </w:pPr>
            <w:r>
              <w:rPr>
                <w:color w:val="000000"/>
              </w:rPr>
              <w:t>Heading 3</w:t>
            </w:r>
          </w:p>
        </w:tc>
        <w:tc>
          <w:tcPr>
            <w:tcW w:w="2477" w:type="dxa"/>
          </w:tcPr>
          <w:p w14:paraId="03117AB5" w14:textId="77777777" w:rsidR="00F05DB1" w:rsidRDefault="00241FB0">
            <w:pPr>
              <w:pStyle w:val="td"/>
              <w:jc w:val="center"/>
            </w:pPr>
            <w:r>
              <w:rPr>
                <w:color w:val="000000"/>
              </w:rPr>
              <w:t>Styles: Headings</w:t>
            </w:r>
          </w:p>
        </w:tc>
        <w:tc>
          <w:tcPr>
            <w:tcW w:w="3085" w:type="dxa"/>
          </w:tcPr>
          <w:p w14:paraId="509D24DB" w14:textId="77777777" w:rsidR="00F05DB1" w:rsidRDefault="00241FB0">
            <w:pPr>
              <w:pStyle w:val="td"/>
              <w:jc w:val="center"/>
            </w:pPr>
            <w:r>
              <w:rPr>
                <w:color w:val="000000"/>
              </w:rPr>
              <w:t>H3-HeadingCell7.</w:t>
            </w:r>
          </w:p>
        </w:tc>
      </w:tr>
      <w:tr w:rsidR="00230C7B" w:rsidRPr="00277C1C" w14:paraId="39D36016" w14:textId="77777777" w:rsidTr="00230C7B">
        <w:tc>
          <w:tcPr>
            <w:tcW w:w="4183" w:type="dxa"/>
          </w:tcPr>
          <w:p w14:paraId="6C585CBF" w14:textId="77777777" w:rsidR="00F05DB1" w:rsidRPr="00277C1C" w:rsidRDefault="00241FB0">
            <w:pPr>
              <w:pStyle w:val="td"/>
              <w:jc w:val="center"/>
              <w:rPr>
                <w:strike/>
                <w:color w:val="FF0000"/>
              </w:rPr>
            </w:pPr>
            <w:commentRangeStart w:id="74"/>
            <w:r w:rsidRPr="00277C1C">
              <w:rPr>
                <w:strike/>
                <w:color w:val="FF0000"/>
              </w:rPr>
              <w:t>Hyperlink</w:t>
            </w:r>
          </w:p>
        </w:tc>
        <w:tc>
          <w:tcPr>
            <w:tcW w:w="2477" w:type="dxa"/>
          </w:tcPr>
          <w:p w14:paraId="14EAF50A" w14:textId="77777777" w:rsidR="00F05DB1" w:rsidRPr="00277C1C" w:rsidRDefault="00241FB0">
            <w:pPr>
              <w:pStyle w:val="td"/>
              <w:jc w:val="center"/>
              <w:rPr>
                <w:strike/>
                <w:color w:val="FF0000"/>
              </w:rPr>
            </w:pPr>
            <w:r w:rsidRPr="00277C1C">
              <w:rPr>
                <w:strike/>
                <w:color w:val="FF0000"/>
              </w:rPr>
              <w:t>(automatic)</w:t>
            </w:r>
          </w:p>
        </w:tc>
        <w:tc>
          <w:tcPr>
            <w:tcW w:w="3085" w:type="dxa"/>
          </w:tcPr>
          <w:p w14:paraId="14C7389B" w14:textId="77777777" w:rsidR="00F05DB1" w:rsidRPr="00277C1C" w:rsidRDefault="00241FB0">
            <w:pPr>
              <w:pStyle w:val="td"/>
              <w:jc w:val="center"/>
              <w:rPr>
                <w:strike/>
                <w:color w:val="FF0000"/>
              </w:rPr>
            </w:pPr>
            <w:r w:rsidRPr="00277C1C">
              <w:rPr>
                <w:strike/>
                <w:color w:val="FF0000"/>
              </w:rPr>
              <w:t>Hyperlink</w:t>
            </w:r>
            <w:commentRangeEnd w:id="74"/>
            <w:r w:rsidR="00277C1C">
              <w:rPr>
                <w:rStyle w:val="CommentReference"/>
                <w:rFonts w:ascii="'Arial Unicode MS'" w:hAnsi="'Arial Unicode MS'" w:cs="'Arial Unicode MS'"/>
              </w:rPr>
              <w:commentReference w:id="74"/>
            </w:r>
          </w:p>
        </w:tc>
      </w:tr>
      <w:tr w:rsidR="00F05DB1" w14:paraId="630B7150" w14:textId="77777777" w:rsidTr="00230C7B">
        <w:tc>
          <w:tcPr>
            <w:tcW w:w="4183" w:type="dxa"/>
          </w:tcPr>
          <w:p w14:paraId="7D19F44B" w14:textId="77777777" w:rsidR="00F05DB1" w:rsidRDefault="00241FB0">
            <w:pPr>
              <w:pStyle w:val="td"/>
              <w:jc w:val="center"/>
            </w:pPr>
            <w:r>
              <w:rPr>
                <w:color w:val="000000"/>
              </w:rPr>
              <w:t> </w:t>
            </w:r>
          </w:p>
        </w:tc>
        <w:tc>
          <w:tcPr>
            <w:tcW w:w="2477" w:type="dxa"/>
          </w:tcPr>
          <w:p w14:paraId="67BDEC50" w14:textId="77777777" w:rsidR="00F05DB1" w:rsidRDefault="00241FB0">
            <w:pPr>
              <w:pStyle w:val="td"/>
              <w:jc w:val="center"/>
            </w:pPr>
            <w:r>
              <w:rPr>
                <w:color w:val="000000"/>
              </w:rPr>
              <w:t> </w:t>
            </w:r>
          </w:p>
        </w:tc>
        <w:tc>
          <w:tcPr>
            <w:tcW w:w="3085" w:type="dxa"/>
          </w:tcPr>
          <w:p w14:paraId="7C1F97B2" w14:textId="77777777" w:rsidR="00F05DB1" w:rsidRDefault="00241FB0">
            <w:pPr>
              <w:pStyle w:val="td"/>
              <w:jc w:val="center"/>
            </w:pPr>
            <w:proofErr w:type="spellStart"/>
            <w:r>
              <w:rPr>
                <w:color w:val="000000"/>
              </w:rPr>
              <w:t>i</w:t>
            </w:r>
            <w:proofErr w:type="spellEnd"/>
            <w:r>
              <w:rPr>
                <w:color w:val="000000"/>
              </w:rPr>
              <w:t>-italic</w:t>
            </w:r>
          </w:p>
        </w:tc>
      </w:tr>
      <w:tr w:rsidR="00F05DB1" w14:paraId="16A3F348" w14:textId="77777777" w:rsidTr="00230C7B">
        <w:tc>
          <w:tcPr>
            <w:tcW w:w="4183" w:type="dxa"/>
          </w:tcPr>
          <w:p w14:paraId="4906E866" w14:textId="77777777" w:rsidR="00F05DB1" w:rsidRDefault="00241FB0">
            <w:pPr>
              <w:pStyle w:val="td"/>
              <w:jc w:val="center"/>
            </w:pPr>
            <w:r>
              <w:rPr>
                <w:color w:val="000000"/>
              </w:rPr>
              <w:t xml:space="preserve">Index </w:t>
            </w:r>
            <w:r>
              <w:rPr>
                <w:rStyle w:val="b"/>
              </w:rPr>
              <w:t>#</w:t>
            </w:r>
          </w:p>
        </w:tc>
        <w:tc>
          <w:tcPr>
            <w:tcW w:w="2477" w:type="dxa"/>
          </w:tcPr>
          <w:p w14:paraId="290E5ED5" w14:textId="77777777" w:rsidR="00F05DB1" w:rsidRDefault="00241FB0">
            <w:pPr>
              <w:pStyle w:val="td"/>
              <w:jc w:val="center"/>
            </w:pPr>
            <w:r>
              <w:rPr>
                <w:color w:val="000000"/>
              </w:rPr>
              <w:t>Styles: Index</w:t>
            </w:r>
          </w:p>
        </w:tc>
        <w:tc>
          <w:tcPr>
            <w:tcW w:w="3085" w:type="dxa"/>
          </w:tcPr>
          <w:p w14:paraId="2758D9B0" w14:textId="77777777" w:rsidR="00F05DB1" w:rsidRDefault="00241FB0">
            <w:pPr>
              <w:pStyle w:val="td"/>
              <w:jc w:val="center"/>
            </w:pPr>
            <w:r>
              <w:rPr>
                <w:color w:val="000000"/>
              </w:rPr>
              <w:t>I1-Index. [hl</w:t>
            </w:r>
            <w:r>
              <w:rPr>
                <w:rStyle w:val="b"/>
              </w:rPr>
              <w:t>#</w:t>
            </w:r>
            <w:r>
              <w:rPr>
                <w:color w:val="000000"/>
              </w:rPr>
              <w:t>]</w:t>
            </w:r>
          </w:p>
        </w:tc>
      </w:tr>
      <w:tr w:rsidR="008C13C5" w14:paraId="67E9EB7B" w14:textId="77777777" w:rsidTr="00230C7B">
        <w:tc>
          <w:tcPr>
            <w:tcW w:w="4183" w:type="dxa"/>
          </w:tcPr>
          <w:p w14:paraId="04EE42A2" w14:textId="13FBC01A" w:rsidR="008C13C5" w:rsidRDefault="008C13C5">
            <w:pPr>
              <w:pStyle w:val="td"/>
              <w:jc w:val="center"/>
              <w:rPr>
                <w:color w:val="000000"/>
              </w:rPr>
            </w:pPr>
            <w:commentRangeStart w:id="75"/>
            <w:r>
              <w:rPr>
                <w:color w:val="000000"/>
              </w:rPr>
              <w:t>IPA</w:t>
            </w:r>
          </w:p>
        </w:tc>
        <w:tc>
          <w:tcPr>
            <w:tcW w:w="2477" w:type="dxa"/>
          </w:tcPr>
          <w:p w14:paraId="437EF3E1" w14:textId="360E2F9C" w:rsidR="008C13C5" w:rsidRDefault="00E9137C">
            <w:pPr>
              <w:pStyle w:val="td"/>
              <w:jc w:val="center"/>
              <w:rPr>
                <w:color w:val="000000"/>
              </w:rPr>
            </w:pPr>
            <w:r>
              <w:rPr>
                <w:color w:val="000000"/>
              </w:rPr>
              <w:t>Character</w:t>
            </w:r>
          </w:p>
        </w:tc>
        <w:tc>
          <w:tcPr>
            <w:tcW w:w="3085" w:type="dxa"/>
          </w:tcPr>
          <w:p w14:paraId="785ECCF6" w14:textId="364AAF39" w:rsidR="008C13C5" w:rsidRDefault="008C13C5">
            <w:pPr>
              <w:pStyle w:val="td"/>
              <w:jc w:val="center"/>
              <w:rPr>
                <w:color w:val="000000"/>
              </w:rPr>
            </w:pPr>
            <w:r>
              <w:rPr>
                <w:color w:val="000000"/>
              </w:rPr>
              <w:t>IPA</w:t>
            </w:r>
            <w:commentRangeEnd w:id="75"/>
            <w:r>
              <w:rPr>
                <w:rStyle w:val="CommentReference"/>
                <w:rFonts w:ascii="'Arial Unicode MS'" w:hAnsi="'Arial Unicode MS'" w:cs="'Arial Unicode MS'"/>
              </w:rPr>
              <w:commentReference w:id="75"/>
            </w:r>
          </w:p>
        </w:tc>
      </w:tr>
      <w:tr w:rsidR="00F05DB1" w14:paraId="0201AFBF" w14:textId="77777777" w:rsidTr="00230C7B">
        <w:tc>
          <w:tcPr>
            <w:tcW w:w="4183" w:type="dxa"/>
          </w:tcPr>
          <w:p w14:paraId="2AB8C96E" w14:textId="77777777" w:rsidR="00F05DB1" w:rsidRDefault="00241FB0">
            <w:pPr>
              <w:pStyle w:val="td"/>
              <w:jc w:val="center"/>
            </w:pPr>
            <w:r>
              <w:rPr>
                <w:color w:val="000000"/>
              </w:rPr>
              <w:t>Italian </w:t>
            </w:r>
          </w:p>
        </w:tc>
        <w:tc>
          <w:tcPr>
            <w:tcW w:w="2477" w:type="dxa"/>
          </w:tcPr>
          <w:p w14:paraId="0E144440" w14:textId="20960B36" w:rsidR="00F05DB1" w:rsidRDefault="00241FB0">
            <w:pPr>
              <w:pStyle w:val="td"/>
              <w:jc w:val="center"/>
            </w:pPr>
            <w:commentRangeStart w:id="76"/>
            <w:r w:rsidRPr="00E13F7B">
              <w:rPr>
                <w:strike/>
                <w:color w:val="FF0000"/>
              </w:rPr>
              <w:t>Styles:</w:t>
            </w:r>
            <w:r>
              <w:rPr>
                <w:color w:val="000000"/>
              </w:rPr>
              <w:t xml:space="preserve"> </w:t>
            </w:r>
            <w:r w:rsidR="00E13F7B">
              <w:rPr>
                <w:color w:val="000000"/>
              </w:rPr>
              <w:t xml:space="preserve">Character: </w:t>
            </w:r>
            <w:commentRangeEnd w:id="76"/>
            <w:r w:rsidR="00E13F7B">
              <w:rPr>
                <w:rStyle w:val="CommentReference"/>
                <w:rFonts w:ascii="'Arial Unicode MS'" w:hAnsi="'Arial Unicode MS'" w:cs="'Arial Unicode MS'"/>
              </w:rPr>
              <w:commentReference w:id="76"/>
            </w:r>
            <w:r>
              <w:rPr>
                <w:color w:val="000000"/>
              </w:rPr>
              <w:t>Foreign</w:t>
            </w:r>
          </w:p>
        </w:tc>
        <w:tc>
          <w:tcPr>
            <w:tcW w:w="3085" w:type="dxa"/>
          </w:tcPr>
          <w:p w14:paraId="3A8B0312" w14:textId="77777777" w:rsidR="00F05DB1" w:rsidRDefault="00241FB0">
            <w:pPr>
              <w:pStyle w:val="td"/>
              <w:jc w:val="center"/>
            </w:pPr>
            <w:proofErr w:type="spellStart"/>
            <w:r>
              <w:rPr>
                <w:color w:val="000000"/>
              </w:rPr>
              <w:t>italian</w:t>
            </w:r>
            <w:proofErr w:type="spellEnd"/>
          </w:p>
        </w:tc>
      </w:tr>
      <w:tr w:rsidR="00F05DB1" w14:paraId="6A240011" w14:textId="77777777" w:rsidTr="00230C7B">
        <w:tc>
          <w:tcPr>
            <w:tcW w:w="4183" w:type="dxa"/>
          </w:tcPr>
          <w:p w14:paraId="15BFDC93" w14:textId="77777777" w:rsidR="00F05DB1" w:rsidRDefault="00241FB0">
            <w:pPr>
              <w:pStyle w:val="td"/>
              <w:jc w:val="center"/>
            </w:pPr>
            <w:r>
              <w:rPr>
                <w:color w:val="000000"/>
              </w:rPr>
              <w:t>Latin</w:t>
            </w:r>
          </w:p>
        </w:tc>
        <w:tc>
          <w:tcPr>
            <w:tcW w:w="2477" w:type="dxa"/>
          </w:tcPr>
          <w:p w14:paraId="7C7DB0FE" w14:textId="6C3E6F14" w:rsidR="00F05DB1" w:rsidRDefault="00241FB0">
            <w:pPr>
              <w:pStyle w:val="td"/>
              <w:jc w:val="center"/>
            </w:pPr>
            <w:commentRangeStart w:id="77"/>
            <w:r w:rsidRPr="00E13F7B">
              <w:rPr>
                <w:strike/>
                <w:color w:val="FF0000"/>
              </w:rPr>
              <w:t>Styles:</w:t>
            </w:r>
            <w:r>
              <w:rPr>
                <w:color w:val="000000"/>
              </w:rPr>
              <w:t xml:space="preserve"> </w:t>
            </w:r>
            <w:r w:rsidR="00E13F7B">
              <w:rPr>
                <w:color w:val="000000"/>
              </w:rPr>
              <w:t>Character:</w:t>
            </w:r>
            <w:commentRangeEnd w:id="77"/>
            <w:r w:rsidR="00E13F7B">
              <w:rPr>
                <w:rStyle w:val="CommentReference"/>
                <w:rFonts w:ascii="'Arial Unicode MS'" w:hAnsi="'Arial Unicode MS'" w:cs="'Arial Unicode MS'"/>
              </w:rPr>
              <w:commentReference w:id="77"/>
            </w:r>
            <w:r w:rsidR="00E13F7B">
              <w:rPr>
                <w:color w:val="000000"/>
              </w:rPr>
              <w:t xml:space="preserve"> </w:t>
            </w:r>
            <w:r>
              <w:rPr>
                <w:color w:val="000000"/>
              </w:rPr>
              <w:t>Foreign</w:t>
            </w:r>
          </w:p>
        </w:tc>
        <w:tc>
          <w:tcPr>
            <w:tcW w:w="3085" w:type="dxa"/>
          </w:tcPr>
          <w:p w14:paraId="7CFBFCF3" w14:textId="77777777" w:rsidR="00F05DB1" w:rsidRDefault="00241FB0">
            <w:pPr>
              <w:pStyle w:val="td"/>
              <w:jc w:val="center"/>
            </w:pPr>
            <w:proofErr w:type="spellStart"/>
            <w:r>
              <w:rPr>
                <w:color w:val="000000"/>
              </w:rPr>
              <w:t>latin</w:t>
            </w:r>
            <w:proofErr w:type="spellEnd"/>
          </w:p>
        </w:tc>
      </w:tr>
      <w:tr w:rsidR="00F05DB1" w14:paraId="28741C8E" w14:textId="77777777" w:rsidTr="00230C7B">
        <w:tc>
          <w:tcPr>
            <w:tcW w:w="4183" w:type="dxa"/>
          </w:tcPr>
          <w:p w14:paraId="02238DE1" w14:textId="1D9C585E" w:rsidR="00F05DB1" w:rsidRDefault="00005997" w:rsidP="00005997">
            <w:pPr>
              <w:pStyle w:val="td"/>
              <w:jc w:val="center"/>
            </w:pPr>
            <w:commentRangeStart w:id="78"/>
            <w:proofErr w:type="spellStart"/>
            <w:r>
              <w:rPr>
                <w:color w:val="000000"/>
              </w:rPr>
              <w:t>LeftFlush</w:t>
            </w:r>
            <w:proofErr w:type="spellEnd"/>
            <w:r w:rsidR="00241FB0">
              <w:rPr>
                <w:color w:val="000000"/>
              </w:rPr>
              <w:t> </w:t>
            </w:r>
            <w:commentRangeEnd w:id="78"/>
            <w:r>
              <w:rPr>
                <w:rStyle w:val="CommentReference"/>
                <w:rFonts w:ascii="'Arial Unicode MS'" w:hAnsi="'Arial Unicode MS'" w:cs="'Arial Unicode MS'"/>
              </w:rPr>
              <w:commentReference w:id="78"/>
            </w:r>
          </w:p>
        </w:tc>
        <w:tc>
          <w:tcPr>
            <w:tcW w:w="2477" w:type="dxa"/>
          </w:tcPr>
          <w:p w14:paraId="2906B453" w14:textId="77777777" w:rsidR="00F05DB1" w:rsidRDefault="00241FB0">
            <w:pPr>
              <w:pStyle w:val="td"/>
              <w:jc w:val="center"/>
            </w:pPr>
            <w:r>
              <w:rPr>
                <w:color w:val="000000"/>
              </w:rPr>
              <w:t>Styles: Body</w:t>
            </w:r>
          </w:p>
        </w:tc>
        <w:tc>
          <w:tcPr>
            <w:tcW w:w="3085" w:type="dxa"/>
          </w:tcPr>
          <w:p w14:paraId="0140A7DB" w14:textId="77777777" w:rsidR="00F05DB1" w:rsidRDefault="00241FB0">
            <w:pPr>
              <w:pStyle w:val="td"/>
              <w:jc w:val="center"/>
            </w:pPr>
            <w:proofErr w:type="spellStart"/>
            <w:r>
              <w:rPr>
                <w:color w:val="000000"/>
              </w:rPr>
              <w:t>LeftFlush</w:t>
            </w:r>
            <w:proofErr w:type="spellEnd"/>
            <w:r>
              <w:rPr>
                <w:color w:val="000000"/>
              </w:rPr>
              <w:t>.</w:t>
            </w:r>
          </w:p>
        </w:tc>
      </w:tr>
      <w:tr w:rsidR="00F05DB1" w14:paraId="2800E74A" w14:textId="77777777" w:rsidTr="00230C7B">
        <w:tc>
          <w:tcPr>
            <w:tcW w:w="4183" w:type="dxa"/>
          </w:tcPr>
          <w:p w14:paraId="09783C92" w14:textId="77777777" w:rsidR="00F05DB1" w:rsidRDefault="00241FB0">
            <w:pPr>
              <w:pStyle w:val="td"/>
              <w:jc w:val="center"/>
            </w:pPr>
            <w:proofErr w:type="spellStart"/>
            <w:r>
              <w:rPr>
                <w:color w:val="000000"/>
              </w:rPr>
              <w:t>LinearMath</w:t>
            </w:r>
            <w:proofErr w:type="spellEnd"/>
          </w:p>
        </w:tc>
        <w:tc>
          <w:tcPr>
            <w:tcW w:w="2477" w:type="dxa"/>
          </w:tcPr>
          <w:p w14:paraId="64B868DE" w14:textId="77777777" w:rsidR="00F05DB1" w:rsidRDefault="00241FB0">
            <w:pPr>
              <w:pStyle w:val="td"/>
              <w:jc w:val="center"/>
            </w:pPr>
            <w:r>
              <w:rPr>
                <w:color w:val="000000"/>
              </w:rPr>
              <w:t>Nemeth: Nemeth</w:t>
            </w:r>
          </w:p>
        </w:tc>
        <w:tc>
          <w:tcPr>
            <w:tcW w:w="3085" w:type="dxa"/>
          </w:tcPr>
          <w:p w14:paraId="119BFB35" w14:textId="77777777" w:rsidR="00F05DB1" w:rsidRDefault="00241FB0">
            <w:pPr>
              <w:pStyle w:val="td"/>
              <w:jc w:val="center"/>
            </w:pPr>
            <w:proofErr w:type="spellStart"/>
            <w:r>
              <w:rPr>
                <w:color w:val="000000"/>
              </w:rPr>
              <w:t>LinearMath</w:t>
            </w:r>
            <w:proofErr w:type="spellEnd"/>
          </w:p>
        </w:tc>
      </w:tr>
      <w:tr w:rsidR="00F05DB1" w14:paraId="3D0CFAAD" w14:textId="77777777" w:rsidTr="00230C7B">
        <w:tc>
          <w:tcPr>
            <w:tcW w:w="4183" w:type="dxa"/>
          </w:tcPr>
          <w:p w14:paraId="45B5BCDA" w14:textId="77777777" w:rsidR="00F05DB1" w:rsidRDefault="00241FB0">
            <w:pPr>
              <w:pStyle w:val="td"/>
              <w:jc w:val="center"/>
            </w:pPr>
            <w:r>
              <w:rPr>
                <w:color w:val="000000"/>
              </w:rPr>
              <w:t>LineNums</w:t>
            </w:r>
          </w:p>
        </w:tc>
        <w:tc>
          <w:tcPr>
            <w:tcW w:w="2477" w:type="dxa"/>
          </w:tcPr>
          <w:p w14:paraId="681ACF29" w14:textId="31AAFFEB" w:rsidR="00F05DB1" w:rsidRPr="00E13F7B" w:rsidRDefault="00241FB0">
            <w:pPr>
              <w:pStyle w:val="td"/>
              <w:jc w:val="center"/>
            </w:pPr>
            <w:commentRangeStart w:id="79"/>
            <w:r w:rsidRPr="00E13F7B">
              <w:rPr>
                <w:strike/>
                <w:color w:val="FF0000"/>
              </w:rPr>
              <w:t>Styles: Special</w:t>
            </w:r>
            <w:r w:rsidR="00E13F7B">
              <w:t xml:space="preserve"> Character</w:t>
            </w:r>
            <w:commentRangeEnd w:id="79"/>
            <w:r w:rsidR="00E13F7B">
              <w:rPr>
                <w:rStyle w:val="CommentReference"/>
                <w:rFonts w:ascii="'Arial Unicode MS'" w:hAnsi="'Arial Unicode MS'" w:cs="'Arial Unicode MS'"/>
              </w:rPr>
              <w:commentReference w:id="79"/>
            </w:r>
          </w:p>
        </w:tc>
        <w:tc>
          <w:tcPr>
            <w:tcW w:w="3085" w:type="dxa"/>
          </w:tcPr>
          <w:p w14:paraId="678A3B2C" w14:textId="77777777" w:rsidR="00F05DB1" w:rsidRDefault="00241FB0">
            <w:pPr>
              <w:pStyle w:val="td"/>
              <w:jc w:val="center"/>
            </w:pPr>
            <w:r>
              <w:rPr>
                <w:color w:val="000000"/>
              </w:rPr>
              <w:t>LineNums</w:t>
            </w:r>
          </w:p>
        </w:tc>
      </w:tr>
      <w:tr w:rsidR="00F05DB1" w14:paraId="60EEFE43" w14:textId="77777777" w:rsidTr="00230C7B">
        <w:tc>
          <w:tcPr>
            <w:tcW w:w="4183" w:type="dxa"/>
          </w:tcPr>
          <w:p w14:paraId="35F983B5" w14:textId="77777777" w:rsidR="00F05DB1" w:rsidRDefault="00241FB0">
            <w:pPr>
              <w:pStyle w:val="td"/>
              <w:jc w:val="center"/>
            </w:pPr>
            <w:r>
              <w:rPr>
                <w:color w:val="000000"/>
              </w:rPr>
              <w:t xml:space="preserve">List </w:t>
            </w:r>
            <w:r>
              <w:rPr>
                <w:rStyle w:val="b"/>
              </w:rPr>
              <w:t>#</w:t>
            </w:r>
          </w:p>
        </w:tc>
        <w:tc>
          <w:tcPr>
            <w:tcW w:w="2477" w:type="dxa"/>
          </w:tcPr>
          <w:p w14:paraId="403E8DD2" w14:textId="77777777" w:rsidR="00F05DB1" w:rsidRDefault="00241FB0">
            <w:pPr>
              <w:pStyle w:val="td"/>
              <w:jc w:val="center"/>
            </w:pPr>
            <w:r>
              <w:rPr>
                <w:color w:val="000000"/>
              </w:rPr>
              <w:t>Styles: List</w:t>
            </w:r>
          </w:p>
        </w:tc>
        <w:tc>
          <w:tcPr>
            <w:tcW w:w="3085" w:type="dxa"/>
          </w:tcPr>
          <w:p w14:paraId="3AD38DAD" w14:textId="77777777" w:rsidR="00F05DB1" w:rsidRDefault="00241FB0">
            <w:pPr>
              <w:pStyle w:val="td"/>
              <w:jc w:val="center"/>
            </w:pPr>
            <w:r>
              <w:rPr>
                <w:color w:val="000000"/>
              </w:rPr>
              <w:t>L-List. [hl</w:t>
            </w:r>
            <w:r>
              <w:rPr>
                <w:rStyle w:val="b"/>
              </w:rPr>
              <w:t>#</w:t>
            </w:r>
            <w:r>
              <w:rPr>
                <w:color w:val="000000"/>
              </w:rPr>
              <w:t>]</w:t>
            </w:r>
          </w:p>
        </w:tc>
      </w:tr>
      <w:tr w:rsidR="00F05DB1" w14:paraId="3C62E160" w14:textId="77777777" w:rsidTr="00230C7B">
        <w:tc>
          <w:tcPr>
            <w:tcW w:w="4183" w:type="dxa"/>
          </w:tcPr>
          <w:p w14:paraId="4B9D3711" w14:textId="77777777" w:rsidR="00F05DB1" w:rsidRDefault="00241FB0">
            <w:pPr>
              <w:pStyle w:val="td"/>
              <w:jc w:val="center"/>
            </w:pPr>
            <w:proofErr w:type="spellStart"/>
            <w:r>
              <w:rPr>
                <w:color w:val="000000"/>
              </w:rPr>
              <w:lastRenderedPageBreak/>
              <w:t>LitBold</w:t>
            </w:r>
            <w:proofErr w:type="spellEnd"/>
          </w:p>
        </w:tc>
        <w:tc>
          <w:tcPr>
            <w:tcW w:w="2477" w:type="dxa"/>
          </w:tcPr>
          <w:p w14:paraId="69566223" w14:textId="77777777" w:rsidR="00F05DB1" w:rsidRDefault="00241FB0">
            <w:pPr>
              <w:pStyle w:val="td"/>
              <w:jc w:val="center"/>
            </w:pPr>
            <w:r>
              <w:rPr>
                <w:color w:val="000000"/>
              </w:rPr>
              <w:t>Nemeth: Emphasis</w:t>
            </w:r>
          </w:p>
        </w:tc>
        <w:tc>
          <w:tcPr>
            <w:tcW w:w="3085" w:type="dxa"/>
          </w:tcPr>
          <w:p w14:paraId="31FFC630" w14:textId="77777777" w:rsidR="00F05DB1" w:rsidRDefault="00241FB0">
            <w:pPr>
              <w:pStyle w:val="td"/>
              <w:jc w:val="center"/>
            </w:pPr>
            <w:proofErr w:type="spellStart"/>
            <w:r>
              <w:rPr>
                <w:color w:val="000000"/>
              </w:rPr>
              <w:t>LitBold</w:t>
            </w:r>
            <w:proofErr w:type="spellEnd"/>
          </w:p>
        </w:tc>
      </w:tr>
      <w:tr w:rsidR="00F05DB1" w14:paraId="716103F3" w14:textId="77777777" w:rsidTr="00230C7B">
        <w:tc>
          <w:tcPr>
            <w:tcW w:w="4183" w:type="dxa"/>
          </w:tcPr>
          <w:p w14:paraId="386CF3B8" w14:textId="77777777" w:rsidR="00F05DB1" w:rsidRDefault="00241FB0">
            <w:pPr>
              <w:pStyle w:val="td"/>
              <w:jc w:val="center"/>
            </w:pPr>
            <w:r>
              <w:rPr>
                <w:color w:val="000000"/>
              </w:rPr>
              <w:t>Literary</w:t>
            </w:r>
          </w:p>
        </w:tc>
        <w:tc>
          <w:tcPr>
            <w:tcW w:w="2477" w:type="dxa"/>
          </w:tcPr>
          <w:p w14:paraId="46CEBD80" w14:textId="77777777" w:rsidR="00F05DB1" w:rsidRDefault="00241FB0">
            <w:pPr>
              <w:pStyle w:val="td"/>
              <w:jc w:val="center"/>
            </w:pPr>
            <w:r>
              <w:rPr>
                <w:color w:val="000000"/>
              </w:rPr>
              <w:t>Nemeth: Nemeth</w:t>
            </w:r>
          </w:p>
        </w:tc>
        <w:tc>
          <w:tcPr>
            <w:tcW w:w="3085" w:type="dxa"/>
          </w:tcPr>
          <w:p w14:paraId="0448A14F" w14:textId="77777777" w:rsidR="00F05DB1" w:rsidRDefault="00241FB0">
            <w:pPr>
              <w:pStyle w:val="td"/>
              <w:jc w:val="center"/>
            </w:pPr>
            <w:r>
              <w:rPr>
                <w:color w:val="000000"/>
              </w:rPr>
              <w:t>Literary</w:t>
            </w:r>
          </w:p>
        </w:tc>
      </w:tr>
      <w:tr w:rsidR="00F05DB1" w14:paraId="3FD08276" w14:textId="77777777" w:rsidTr="00230C7B">
        <w:tc>
          <w:tcPr>
            <w:tcW w:w="4183" w:type="dxa"/>
          </w:tcPr>
          <w:p w14:paraId="31E18095" w14:textId="77777777" w:rsidR="00F05DB1" w:rsidRDefault="00241FB0">
            <w:pPr>
              <w:pStyle w:val="td"/>
              <w:jc w:val="center"/>
            </w:pPr>
            <w:proofErr w:type="spellStart"/>
            <w:r>
              <w:rPr>
                <w:color w:val="000000"/>
              </w:rPr>
              <w:t>LitItalics</w:t>
            </w:r>
            <w:proofErr w:type="spellEnd"/>
          </w:p>
        </w:tc>
        <w:tc>
          <w:tcPr>
            <w:tcW w:w="2477" w:type="dxa"/>
          </w:tcPr>
          <w:p w14:paraId="330E9EFC" w14:textId="77777777" w:rsidR="00F05DB1" w:rsidRDefault="00241FB0">
            <w:pPr>
              <w:pStyle w:val="td"/>
              <w:jc w:val="center"/>
            </w:pPr>
            <w:r>
              <w:rPr>
                <w:color w:val="000000"/>
              </w:rPr>
              <w:t>Nemeth: Emphasis</w:t>
            </w:r>
          </w:p>
        </w:tc>
        <w:tc>
          <w:tcPr>
            <w:tcW w:w="3085" w:type="dxa"/>
          </w:tcPr>
          <w:p w14:paraId="52F5EEA1" w14:textId="77777777" w:rsidR="00F05DB1" w:rsidRDefault="00241FB0">
            <w:pPr>
              <w:pStyle w:val="td"/>
              <w:jc w:val="center"/>
            </w:pPr>
            <w:proofErr w:type="spellStart"/>
            <w:r>
              <w:rPr>
                <w:color w:val="000000"/>
              </w:rPr>
              <w:t>LitItalics</w:t>
            </w:r>
            <w:proofErr w:type="spellEnd"/>
          </w:p>
        </w:tc>
      </w:tr>
      <w:tr w:rsidR="00F05DB1" w14:paraId="6F3D6692" w14:textId="77777777" w:rsidTr="00230C7B">
        <w:tc>
          <w:tcPr>
            <w:tcW w:w="4183" w:type="dxa"/>
          </w:tcPr>
          <w:p w14:paraId="3D29B8E4" w14:textId="77777777" w:rsidR="00F05DB1" w:rsidRDefault="00241FB0">
            <w:pPr>
              <w:pStyle w:val="td"/>
              <w:jc w:val="center"/>
            </w:pPr>
            <w:r>
              <w:rPr>
                <w:color w:val="000000"/>
              </w:rPr>
              <w:t>Main Body (AutoText)</w:t>
            </w:r>
          </w:p>
        </w:tc>
        <w:tc>
          <w:tcPr>
            <w:tcW w:w="2477" w:type="dxa"/>
          </w:tcPr>
          <w:p w14:paraId="04A6DC5F" w14:textId="17FD2156" w:rsidR="00F05DB1" w:rsidRDefault="00241FB0">
            <w:pPr>
              <w:pStyle w:val="td"/>
              <w:jc w:val="center"/>
            </w:pPr>
            <w:commentRangeStart w:id="80"/>
            <w:r w:rsidRPr="008C13C5">
              <w:rPr>
                <w:strike/>
                <w:color w:val="FF0000"/>
              </w:rPr>
              <w:t>Character:</w:t>
            </w:r>
            <w:r>
              <w:rPr>
                <w:color w:val="000000"/>
              </w:rPr>
              <w:t xml:space="preserve"> </w:t>
            </w:r>
            <w:r w:rsidR="008C13C5">
              <w:rPr>
                <w:color w:val="000000"/>
              </w:rPr>
              <w:t>Styles:</w:t>
            </w:r>
            <w:commentRangeEnd w:id="80"/>
            <w:r w:rsidR="008C13C5">
              <w:rPr>
                <w:rStyle w:val="CommentReference"/>
                <w:rFonts w:ascii="'Arial Unicode MS'" w:hAnsi="'Arial Unicode MS'" w:cs="'Arial Unicode MS'"/>
              </w:rPr>
              <w:commentReference w:id="80"/>
            </w:r>
            <w:r w:rsidR="008C13C5">
              <w:rPr>
                <w:color w:val="000000"/>
              </w:rPr>
              <w:t xml:space="preserve"> </w:t>
            </w:r>
            <w:r>
              <w:rPr>
                <w:color w:val="000000"/>
              </w:rPr>
              <w:t>Page Setups</w:t>
            </w:r>
          </w:p>
        </w:tc>
        <w:tc>
          <w:tcPr>
            <w:tcW w:w="3085" w:type="dxa"/>
          </w:tcPr>
          <w:p w14:paraId="1060DE50" w14:textId="77777777" w:rsidR="00F05DB1" w:rsidRDefault="00241FB0">
            <w:pPr>
              <w:pStyle w:val="td"/>
              <w:jc w:val="center"/>
            </w:pPr>
            <w:proofErr w:type="spellStart"/>
            <w:r>
              <w:rPr>
                <w:color w:val="000000"/>
              </w:rPr>
              <w:t>MainBody</w:t>
            </w:r>
            <w:proofErr w:type="spellEnd"/>
            <w:r>
              <w:rPr>
                <w:color w:val="000000"/>
              </w:rPr>
              <w:t>.</w:t>
            </w:r>
          </w:p>
        </w:tc>
      </w:tr>
      <w:tr w:rsidR="00F05DB1" w14:paraId="2FED8454" w14:textId="77777777" w:rsidTr="00230C7B">
        <w:tc>
          <w:tcPr>
            <w:tcW w:w="4183" w:type="dxa"/>
          </w:tcPr>
          <w:p w14:paraId="2194E222" w14:textId="77777777" w:rsidR="00F05DB1" w:rsidRDefault="00241FB0">
            <w:pPr>
              <w:pStyle w:val="td"/>
              <w:jc w:val="center"/>
            </w:pPr>
            <w:r>
              <w:rPr>
                <w:color w:val="000000"/>
              </w:rPr>
              <w:t> </w:t>
            </w:r>
          </w:p>
        </w:tc>
        <w:tc>
          <w:tcPr>
            <w:tcW w:w="2477" w:type="dxa"/>
          </w:tcPr>
          <w:p w14:paraId="67B3E5D3" w14:textId="77777777" w:rsidR="00F05DB1" w:rsidRDefault="00241FB0">
            <w:pPr>
              <w:pStyle w:val="td"/>
              <w:jc w:val="center"/>
            </w:pPr>
            <w:r>
              <w:rPr>
                <w:color w:val="000000"/>
              </w:rPr>
              <w:t> </w:t>
            </w:r>
          </w:p>
        </w:tc>
        <w:tc>
          <w:tcPr>
            <w:tcW w:w="3085" w:type="dxa"/>
          </w:tcPr>
          <w:p w14:paraId="7B84C7AF" w14:textId="77777777" w:rsidR="00F05DB1" w:rsidRDefault="00241FB0">
            <w:pPr>
              <w:pStyle w:val="td"/>
              <w:jc w:val="center"/>
            </w:pPr>
            <w:r>
              <w:rPr>
                <w:color w:val="000000"/>
              </w:rPr>
              <w:t>NB-</w:t>
            </w:r>
            <w:proofErr w:type="spellStart"/>
            <w:r>
              <w:rPr>
                <w:color w:val="000000"/>
              </w:rPr>
              <w:t>NoBold</w:t>
            </w:r>
            <w:proofErr w:type="spellEnd"/>
          </w:p>
        </w:tc>
      </w:tr>
      <w:tr w:rsidR="00F05DB1" w14:paraId="51910A27" w14:textId="77777777" w:rsidTr="00230C7B">
        <w:tc>
          <w:tcPr>
            <w:tcW w:w="4183" w:type="dxa"/>
          </w:tcPr>
          <w:p w14:paraId="45FA58D1" w14:textId="77777777" w:rsidR="00F05DB1" w:rsidRDefault="00241FB0">
            <w:pPr>
              <w:pStyle w:val="td"/>
              <w:jc w:val="center"/>
            </w:pPr>
            <w:r>
              <w:rPr>
                <w:color w:val="000000"/>
              </w:rPr>
              <w:t> </w:t>
            </w:r>
          </w:p>
        </w:tc>
        <w:tc>
          <w:tcPr>
            <w:tcW w:w="2477" w:type="dxa"/>
          </w:tcPr>
          <w:p w14:paraId="302E1CA6" w14:textId="77777777" w:rsidR="00F05DB1" w:rsidRDefault="00241FB0">
            <w:pPr>
              <w:pStyle w:val="td"/>
              <w:jc w:val="center"/>
            </w:pPr>
            <w:r>
              <w:rPr>
                <w:color w:val="000000"/>
              </w:rPr>
              <w:t> </w:t>
            </w:r>
          </w:p>
        </w:tc>
        <w:tc>
          <w:tcPr>
            <w:tcW w:w="3085" w:type="dxa"/>
          </w:tcPr>
          <w:p w14:paraId="740DD428" w14:textId="77777777" w:rsidR="00F05DB1" w:rsidRDefault="00241FB0">
            <w:pPr>
              <w:pStyle w:val="td"/>
              <w:jc w:val="center"/>
            </w:pPr>
            <w:r>
              <w:rPr>
                <w:color w:val="000000"/>
              </w:rPr>
              <w:t>NE-</w:t>
            </w:r>
            <w:proofErr w:type="spellStart"/>
            <w:r>
              <w:rPr>
                <w:color w:val="000000"/>
              </w:rPr>
              <w:t>NewPageEven</w:t>
            </w:r>
            <w:proofErr w:type="spellEnd"/>
            <w:r>
              <w:rPr>
                <w:color w:val="000000"/>
              </w:rPr>
              <w:t>.</w:t>
            </w:r>
          </w:p>
        </w:tc>
      </w:tr>
      <w:tr w:rsidR="00F05DB1" w14:paraId="7C1D181D" w14:textId="77777777" w:rsidTr="00230C7B">
        <w:tc>
          <w:tcPr>
            <w:tcW w:w="4183" w:type="dxa"/>
          </w:tcPr>
          <w:p w14:paraId="443F4B51" w14:textId="77777777" w:rsidR="00F05DB1" w:rsidRDefault="00241FB0">
            <w:pPr>
              <w:pStyle w:val="td"/>
              <w:jc w:val="center"/>
            </w:pPr>
            <w:r>
              <w:rPr>
                <w:color w:val="000000"/>
              </w:rPr>
              <w:t> </w:t>
            </w:r>
          </w:p>
        </w:tc>
        <w:tc>
          <w:tcPr>
            <w:tcW w:w="2477" w:type="dxa"/>
          </w:tcPr>
          <w:p w14:paraId="4B393166" w14:textId="77777777" w:rsidR="00F05DB1" w:rsidRDefault="00241FB0">
            <w:pPr>
              <w:pStyle w:val="td"/>
              <w:jc w:val="center"/>
            </w:pPr>
            <w:r>
              <w:rPr>
                <w:color w:val="000000"/>
              </w:rPr>
              <w:t> </w:t>
            </w:r>
          </w:p>
        </w:tc>
        <w:tc>
          <w:tcPr>
            <w:tcW w:w="3085" w:type="dxa"/>
          </w:tcPr>
          <w:p w14:paraId="6C290120" w14:textId="77777777" w:rsidR="00F05DB1" w:rsidRDefault="00241FB0">
            <w:pPr>
              <w:pStyle w:val="td"/>
              <w:jc w:val="center"/>
            </w:pPr>
            <w:proofErr w:type="spellStart"/>
            <w:r>
              <w:rPr>
                <w:color w:val="000000"/>
              </w:rPr>
              <w:t>NN-NewPageNemeth</w:t>
            </w:r>
            <w:proofErr w:type="spellEnd"/>
            <w:r>
              <w:rPr>
                <w:color w:val="000000"/>
              </w:rPr>
              <w:t>.</w:t>
            </w:r>
          </w:p>
        </w:tc>
      </w:tr>
      <w:tr w:rsidR="00F05DB1" w14:paraId="3C3AD562" w14:textId="77777777" w:rsidTr="00230C7B">
        <w:tc>
          <w:tcPr>
            <w:tcW w:w="4183" w:type="dxa"/>
          </w:tcPr>
          <w:p w14:paraId="03331B88" w14:textId="77777777" w:rsidR="00F05DB1" w:rsidRDefault="00241FB0">
            <w:pPr>
              <w:pStyle w:val="td"/>
              <w:jc w:val="center"/>
            </w:pPr>
            <w:r>
              <w:rPr>
                <w:color w:val="000000"/>
              </w:rPr>
              <w:t> </w:t>
            </w:r>
          </w:p>
        </w:tc>
        <w:tc>
          <w:tcPr>
            <w:tcW w:w="2477" w:type="dxa"/>
          </w:tcPr>
          <w:p w14:paraId="5AB3E1C8" w14:textId="77777777" w:rsidR="00F05DB1" w:rsidRDefault="00241FB0">
            <w:pPr>
              <w:pStyle w:val="td"/>
              <w:jc w:val="center"/>
            </w:pPr>
            <w:r>
              <w:rPr>
                <w:color w:val="000000"/>
              </w:rPr>
              <w:t> </w:t>
            </w:r>
          </w:p>
        </w:tc>
        <w:tc>
          <w:tcPr>
            <w:tcW w:w="3085" w:type="dxa"/>
          </w:tcPr>
          <w:p w14:paraId="41E9AA66" w14:textId="77777777" w:rsidR="00F05DB1" w:rsidRDefault="00241FB0">
            <w:pPr>
              <w:pStyle w:val="td"/>
              <w:jc w:val="center"/>
            </w:pPr>
            <w:proofErr w:type="spellStart"/>
            <w:r>
              <w:rPr>
                <w:color w:val="000000"/>
              </w:rPr>
              <w:t>NN-NewPageNext</w:t>
            </w:r>
            <w:proofErr w:type="spellEnd"/>
            <w:r>
              <w:rPr>
                <w:color w:val="000000"/>
              </w:rPr>
              <w:t>.</w:t>
            </w:r>
          </w:p>
        </w:tc>
      </w:tr>
      <w:tr w:rsidR="00F05DB1" w14:paraId="29932B46" w14:textId="77777777" w:rsidTr="00230C7B">
        <w:tc>
          <w:tcPr>
            <w:tcW w:w="4183" w:type="dxa"/>
          </w:tcPr>
          <w:p w14:paraId="3818F1A2" w14:textId="2528843F" w:rsidR="00F05DB1" w:rsidRDefault="00241FB0" w:rsidP="00230C7B">
            <w:pPr>
              <w:pStyle w:val="td"/>
              <w:jc w:val="center"/>
            </w:pPr>
            <w:proofErr w:type="spellStart"/>
            <w:r>
              <w:rPr>
                <w:color w:val="000000"/>
              </w:rPr>
              <w:t>NoteSeparationLine</w:t>
            </w:r>
            <w:proofErr w:type="spellEnd"/>
            <w:r w:rsidR="00230C7B">
              <w:rPr>
                <w:color w:val="000000"/>
              </w:rPr>
              <w:t xml:space="preserve"> </w:t>
            </w:r>
            <w:commentRangeStart w:id="81"/>
            <w:r w:rsidR="00230C7B">
              <w:rPr>
                <w:color w:val="000000"/>
              </w:rPr>
              <w:t>(AutoText)</w:t>
            </w:r>
            <w:commentRangeEnd w:id="81"/>
            <w:r w:rsidR="00230C7B">
              <w:rPr>
                <w:rStyle w:val="CommentReference"/>
                <w:rFonts w:ascii="'Arial Unicode MS'" w:hAnsi="'Arial Unicode MS'" w:cs="'Arial Unicode MS'"/>
              </w:rPr>
              <w:commentReference w:id="81"/>
            </w:r>
          </w:p>
        </w:tc>
        <w:tc>
          <w:tcPr>
            <w:tcW w:w="2477" w:type="dxa"/>
          </w:tcPr>
          <w:p w14:paraId="2FFAB64F" w14:textId="77777777" w:rsidR="00F05DB1" w:rsidRDefault="00241FB0">
            <w:pPr>
              <w:pStyle w:val="td"/>
              <w:jc w:val="center"/>
            </w:pPr>
            <w:r>
              <w:rPr>
                <w:color w:val="000000"/>
              </w:rPr>
              <w:t>Styles: Note</w:t>
            </w:r>
          </w:p>
        </w:tc>
        <w:tc>
          <w:tcPr>
            <w:tcW w:w="3085" w:type="dxa"/>
          </w:tcPr>
          <w:p w14:paraId="4030C21A" w14:textId="77777777" w:rsidR="00F05DB1" w:rsidRDefault="00241FB0">
            <w:pPr>
              <w:pStyle w:val="td"/>
              <w:jc w:val="center"/>
            </w:pPr>
            <w:proofErr w:type="spellStart"/>
            <w:r>
              <w:rPr>
                <w:color w:val="000000"/>
              </w:rPr>
              <w:t>NoteSeparationLine</w:t>
            </w:r>
            <w:proofErr w:type="spellEnd"/>
            <w:r>
              <w:rPr>
                <w:color w:val="000000"/>
              </w:rPr>
              <w:t>.</w:t>
            </w:r>
          </w:p>
        </w:tc>
      </w:tr>
      <w:tr w:rsidR="00F05DB1" w14:paraId="1BB5204C" w14:textId="77777777" w:rsidTr="00230C7B">
        <w:tc>
          <w:tcPr>
            <w:tcW w:w="4183" w:type="dxa"/>
          </w:tcPr>
          <w:p w14:paraId="0DEFEF61" w14:textId="77777777" w:rsidR="00F05DB1" w:rsidRDefault="00241FB0">
            <w:pPr>
              <w:pStyle w:val="td"/>
              <w:jc w:val="center"/>
            </w:pPr>
            <w:r>
              <w:rPr>
                <w:color w:val="000000"/>
              </w:rPr>
              <w:t> </w:t>
            </w:r>
          </w:p>
        </w:tc>
        <w:tc>
          <w:tcPr>
            <w:tcW w:w="2477" w:type="dxa"/>
          </w:tcPr>
          <w:p w14:paraId="48BF12A3" w14:textId="77777777" w:rsidR="00F05DB1" w:rsidRDefault="00241FB0">
            <w:pPr>
              <w:pStyle w:val="td"/>
              <w:jc w:val="center"/>
            </w:pPr>
            <w:r>
              <w:rPr>
                <w:color w:val="000000"/>
              </w:rPr>
              <w:t> </w:t>
            </w:r>
          </w:p>
        </w:tc>
        <w:tc>
          <w:tcPr>
            <w:tcW w:w="3085" w:type="dxa"/>
          </w:tcPr>
          <w:p w14:paraId="653ACC1B" w14:textId="77777777" w:rsidR="00F05DB1" w:rsidRDefault="00241FB0">
            <w:pPr>
              <w:pStyle w:val="td"/>
              <w:jc w:val="center"/>
            </w:pPr>
            <w:r>
              <w:rPr>
                <w:color w:val="000000"/>
              </w:rPr>
              <w:t>NO-</w:t>
            </w:r>
            <w:proofErr w:type="spellStart"/>
            <w:r>
              <w:rPr>
                <w:color w:val="000000"/>
              </w:rPr>
              <w:t>NewPageOdd</w:t>
            </w:r>
            <w:proofErr w:type="spellEnd"/>
            <w:r>
              <w:rPr>
                <w:color w:val="000000"/>
              </w:rPr>
              <w:t>.</w:t>
            </w:r>
          </w:p>
        </w:tc>
      </w:tr>
      <w:tr w:rsidR="00F05DB1" w14:paraId="417C8724" w14:textId="77777777" w:rsidTr="00230C7B">
        <w:tc>
          <w:tcPr>
            <w:tcW w:w="4183" w:type="dxa"/>
          </w:tcPr>
          <w:p w14:paraId="0EA4BA16" w14:textId="77777777" w:rsidR="00F05DB1" w:rsidRDefault="00241FB0">
            <w:pPr>
              <w:pStyle w:val="td"/>
              <w:jc w:val="center"/>
            </w:pPr>
            <w:r>
              <w:rPr>
                <w:color w:val="000000"/>
              </w:rPr>
              <w:t> </w:t>
            </w:r>
          </w:p>
        </w:tc>
        <w:tc>
          <w:tcPr>
            <w:tcW w:w="2477" w:type="dxa"/>
          </w:tcPr>
          <w:p w14:paraId="6083937D" w14:textId="77777777" w:rsidR="00F05DB1" w:rsidRDefault="00241FB0">
            <w:pPr>
              <w:pStyle w:val="td"/>
              <w:jc w:val="center"/>
            </w:pPr>
            <w:r>
              <w:rPr>
                <w:color w:val="000000"/>
              </w:rPr>
              <w:t> </w:t>
            </w:r>
          </w:p>
        </w:tc>
        <w:tc>
          <w:tcPr>
            <w:tcW w:w="3085" w:type="dxa"/>
          </w:tcPr>
          <w:p w14:paraId="32BE16C6" w14:textId="77777777" w:rsidR="00F05DB1" w:rsidRDefault="00241FB0">
            <w:pPr>
              <w:pStyle w:val="td"/>
              <w:jc w:val="center"/>
            </w:pPr>
            <w:r>
              <w:rPr>
                <w:color w:val="000000"/>
              </w:rPr>
              <w:t>NS-</w:t>
            </w:r>
            <w:proofErr w:type="spellStart"/>
            <w:r>
              <w:rPr>
                <w:color w:val="000000"/>
              </w:rPr>
              <w:t>NoNumberSign</w:t>
            </w:r>
            <w:proofErr w:type="spellEnd"/>
            <w:r>
              <w:rPr>
                <w:color w:val="000000"/>
              </w:rPr>
              <w:t>.</w:t>
            </w:r>
          </w:p>
        </w:tc>
      </w:tr>
      <w:tr w:rsidR="008C13C5" w14:paraId="2D451098" w14:textId="77777777" w:rsidTr="00230C7B">
        <w:tc>
          <w:tcPr>
            <w:tcW w:w="4183" w:type="dxa"/>
          </w:tcPr>
          <w:p w14:paraId="47593887" w14:textId="4D9A5F00" w:rsidR="008C13C5" w:rsidRDefault="008C13C5">
            <w:pPr>
              <w:pStyle w:val="td"/>
              <w:jc w:val="center"/>
              <w:rPr>
                <w:color w:val="000000"/>
              </w:rPr>
            </w:pPr>
            <w:commentRangeStart w:id="82"/>
            <w:proofErr w:type="spellStart"/>
            <w:r>
              <w:rPr>
                <w:color w:val="000000"/>
              </w:rPr>
              <w:t>OneWordBridge</w:t>
            </w:r>
            <w:proofErr w:type="spellEnd"/>
          </w:p>
        </w:tc>
        <w:tc>
          <w:tcPr>
            <w:tcW w:w="2477" w:type="dxa"/>
          </w:tcPr>
          <w:p w14:paraId="44DA5C3F" w14:textId="3A4D3D5D" w:rsidR="008C13C5" w:rsidRDefault="008C13C5">
            <w:pPr>
              <w:pStyle w:val="td"/>
              <w:jc w:val="center"/>
              <w:rPr>
                <w:color w:val="000000"/>
              </w:rPr>
            </w:pPr>
            <w:r>
              <w:rPr>
                <w:color w:val="000000"/>
              </w:rPr>
              <w:t>Nemeth</w:t>
            </w:r>
          </w:p>
        </w:tc>
        <w:tc>
          <w:tcPr>
            <w:tcW w:w="3085" w:type="dxa"/>
          </w:tcPr>
          <w:p w14:paraId="0811C87D" w14:textId="1E76B501" w:rsidR="008C13C5" w:rsidRDefault="008C13C5">
            <w:pPr>
              <w:pStyle w:val="td"/>
              <w:jc w:val="center"/>
              <w:rPr>
                <w:color w:val="000000"/>
              </w:rPr>
            </w:pPr>
            <w:proofErr w:type="spellStart"/>
            <w:r>
              <w:rPr>
                <w:color w:val="000000"/>
              </w:rPr>
              <w:t>OneWordBridge</w:t>
            </w:r>
            <w:commentRangeEnd w:id="82"/>
            <w:proofErr w:type="spellEnd"/>
            <w:r>
              <w:rPr>
                <w:rStyle w:val="CommentReference"/>
                <w:rFonts w:ascii="'Arial Unicode MS'" w:hAnsi="'Arial Unicode MS'" w:cs="'Arial Unicode MS'"/>
              </w:rPr>
              <w:commentReference w:id="82"/>
            </w:r>
          </w:p>
        </w:tc>
      </w:tr>
      <w:tr w:rsidR="00F05DB1" w14:paraId="2D660123" w14:textId="77777777" w:rsidTr="00230C7B">
        <w:tc>
          <w:tcPr>
            <w:tcW w:w="4183" w:type="dxa"/>
          </w:tcPr>
          <w:p w14:paraId="6159486B" w14:textId="77777777" w:rsidR="00F05DB1" w:rsidRDefault="00241FB0">
            <w:pPr>
              <w:pStyle w:val="td"/>
              <w:jc w:val="center"/>
            </w:pPr>
            <w:r>
              <w:rPr>
                <w:color w:val="000000"/>
              </w:rPr>
              <w:t xml:space="preserve">Poetry </w:t>
            </w:r>
            <w:r>
              <w:rPr>
                <w:rStyle w:val="b"/>
              </w:rPr>
              <w:t>#</w:t>
            </w:r>
          </w:p>
        </w:tc>
        <w:tc>
          <w:tcPr>
            <w:tcW w:w="2477" w:type="dxa"/>
          </w:tcPr>
          <w:p w14:paraId="393C10A1" w14:textId="77777777" w:rsidR="00F05DB1" w:rsidRDefault="00241FB0">
            <w:pPr>
              <w:pStyle w:val="td"/>
              <w:jc w:val="center"/>
            </w:pPr>
            <w:r>
              <w:rPr>
                <w:color w:val="000000"/>
              </w:rPr>
              <w:t>Styles: Poetry</w:t>
            </w:r>
          </w:p>
        </w:tc>
        <w:tc>
          <w:tcPr>
            <w:tcW w:w="3085" w:type="dxa"/>
          </w:tcPr>
          <w:p w14:paraId="5056CF92" w14:textId="77777777" w:rsidR="00F05DB1" w:rsidRDefault="00241FB0">
            <w:pPr>
              <w:pStyle w:val="td"/>
              <w:jc w:val="center"/>
            </w:pPr>
            <w:r>
              <w:rPr>
                <w:color w:val="000000"/>
              </w:rPr>
              <w:t>P-Poetry. [hl</w:t>
            </w:r>
            <w:r>
              <w:rPr>
                <w:rStyle w:val="b"/>
              </w:rPr>
              <w:t>#</w:t>
            </w:r>
            <w:r>
              <w:rPr>
                <w:color w:val="000000"/>
              </w:rPr>
              <w:t>]</w:t>
            </w:r>
          </w:p>
        </w:tc>
      </w:tr>
      <w:tr w:rsidR="00F05DB1" w14:paraId="1F594039" w14:textId="77777777" w:rsidTr="00230C7B">
        <w:tc>
          <w:tcPr>
            <w:tcW w:w="4183" w:type="dxa"/>
          </w:tcPr>
          <w:p w14:paraId="3D46612D" w14:textId="77777777" w:rsidR="00F05DB1" w:rsidRDefault="00241FB0">
            <w:pPr>
              <w:pStyle w:val="td"/>
              <w:jc w:val="center"/>
            </w:pPr>
            <w:proofErr w:type="spellStart"/>
            <w:r>
              <w:rPr>
                <w:color w:val="000000"/>
              </w:rPr>
              <w:t>PrelimPageNumber</w:t>
            </w:r>
            <w:proofErr w:type="spellEnd"/>
            <w:r>
              <w:rPr>
                <w:color w:val="000000"/>
              </w:rPr>
              <w:t xml:space="preserve"> (AutoText)</w:t>
            </w:r>
          </w:p>
        </w:tc>
        <w:tc>
          <w:tcPr>
            <w:tcW w:w="2477" w:type="dxa"/>
          </w:tcPr>
          <w:p w14:paraId="500ABD6F" w14:textId="09C1B87E" w:rsidR="00F05DB1" w:rsidRDefault="00241FB0">
            <w:pPr>
              <w:pStyle w:val="td"/>
              <w:jc w:val="center"/>
            </w:pPr>
            <w:commentRangeStart w:id="83"/>
            <w:r w:rsidRPr="008C13C5">
              <w:rPr>
                <w:strike/>
                <w:color w:val="FF0000"/>
              </w:rPr>
              <w:t>Character:</w:t>
            </w:r>
            <w:r>
              <w:rPr>
                <w:color w:val="000000"/>
              </w:rPr>
              <w:t xml:space="preserve"> </w:t>
            </w:r>
            <w:r w:rsidR="008C13C5">
              <w:rPr>
                <w:color w:val="000000"/>
              </w:rPr>
              <w:t xml:space="preserve">Styles: </w:t>
            </w:r>
            <w:commentRangeEnd w:id="83"/>
            <w:r w:rsidR="008C13C5">
              <w:rPr>
                <w:rStyle w:val="CommentReference"/>
                <w:rFonts w:ascii="'Arial Unicode MS'" w:hAnsi="'Arial Unicode MS'" w:cs="'Arial Unicode MS'"/>
              </w:rPr>
              <w:commentReference w:id="83"/>
            </w:r>
            <w:r>
              <w:rPr>
                <w:color w:val="000000"/>
              </w:rPr>
              <w:t xml:space="preserve">Page Setups </w:t>
            </w:r>
          </w:p>
        </w:tc>
        <w:tc>
          <w:tcPr>
            <w:tcW w:w="3085" w:type="dxa"/>
          </w:tcPr>
          <w:p w14:paraId="47122D1B" w14:textId="77777777" w:rsidR="00F05DB1" w:rsidRDefault="00241FB0">
            <w:pPr>
              <w:pStyle w:val="td"/>
              <w:jc w:val="center"/>
            </w:pPr>
            <w:proofErr w:type="spellStart"/>
            <w:r>
              <w:rPr>
                <w:color w:val="000000"/>
              </w:rPr>
              <w:t>PrelimPageNumber</w:t>
            </w:r>
            <w:proofErr w:type="spellEnd"/>
            <w:r>
              <w:rPr>
                <w:color w:val="000000"/>
              </w:rPr>
              <w:t>.</w:t>
            </w:r>
          </w:p>
        </w:tc>
      </w:tr>
      <w:tr w:rsidR="00F05DB1" w14:paraId="6356E8F8" w14:textId="77777777" w:rsidTr="00230C7B">
        <w:tc>
          <w:tcPr>
            <w:tcW w:w="4183" w:type="dxa"/>
          </w:tcPr>
          <w:p w14:paraId="3E019543" w14:textId="77777777" w:rsidR="00F05DB1" w:rsidRDefault="00241FB0">
            <w:pPr>
              <w:pStyle w:val="td"/>
              <w:jc w:val="center"/>
            </w:pPr>
            <w:proofErr w:type="spellStart"/>
            <w:r>
              <w:rPr>
                <w:color w:val="000000"/>
              </w:rPr>
              <w:t>ProsePlay</w:t>
            </w:r>
            <w:proofErr w:type="spellEnd"/>
          </w:p>
        </w:tc>
        <w:tc>
          <w:tcPr>
            <w:tcW w:w="2477" w:type="dxa"/>
          </w:tcPr>
          <w:p w14:paraId="5DC7FAEA" w14:textId="77777777" w:rsidR="00F05DB1" w:rsidRDefault="00241FB0">
            <w:pPr>
              <w:pStyle w:val="td"/>
              <w:jc w:val="center"/>
            </w:pPr>
            <w:r>
              <w:rPr>
                <w:color w:val="000000"/>
              </w:rPr>
              <w:t>Styles: Plays</w:t>
            </w:r>
          </w:p>
        </w:tc>
        <w:tc>
          <w:tcPr>
            <w:tcW w:w="3085" w:type="dxa"/>
          </w:tcPr>
          <w:p w14:paraId="5BF1B919" w14:textId="77777777" w:rsidR="00F05DB1" w:rsidRDefault="00241FB0">
            <w:pPr>
              <w:pStyle w:val="td"/>
              <w:jc w:val="center"/>
            </w:pPr>
            <w:r>
              <w:rPr>
                <w:color w:val="000000"/>
              </w:rPr>
              <w:t>PP-</w:t>
            </w:r>
            <w:proofErr w:type="spellStart"/>
            <w:r>
              <w:rPr>
                <w:color w:val="000000"/>
              </w:rPr>
              <w:t>ProsePlay</w:t>
            </w:r>
            <w:proofErr w:type="spellEnd"/>
            <w:r>
              <w:rPr>
                <w:color w:val="000000"/>
              </w:rPr>
              <w:t>.</w:t>
            </w:r>
          </w:p>
        </w:tc>
      </w:tr>
      <w:tr w:rsidR="00F05DB1" w14:paraId="535C1494" w14:textId="77777777" w:rsidTr="00230C7B">
        <w:tc>
          <w:tcPr>
            <w:tcW w:w="4183" w:type="dxa"/>
          </w:tcPr>
          <w:p w14:paraId="183459B9" w14:textId="77777777" w:rsidR="00F05DB1" w:rsidRDefault="00241FB0">
            <w:pPr>
              <w:pStyle w:val="td"/>
              <w:jc w:val="center"/>
            </w:pPr>
            <w:proofErr w:type="spellStart"/>
            <w:r>
              <w:rPr>
                <w:color w:val="000000"/>
              </w:rPr>
              <w:t>ProseStage</w:t>
            </w:r>
            <w:proofErr w:type="spellEnd"/>
          </w:p>
        </w:tc>
        <w:tc>
          <w:tcPr>
            <w:tcW w:w="2477" w:type="dxa"/>
          </w:tcPr>
          <w:p w14:paraId="2B62C9B4" w14:textId="77777777" w:rsidR="00F05DB1" w:rsidRDefault="00241FB0">
            <w:pPr>
              <w:pStyle w:val="td"/>
              <w:jc w:val="center"/>
            </w:pPr>
            <w:r>
              <w:rPr>
                <w:color w:val="000000"/>
              </w:rPr>
              <w:t>Styles: Plays</w:t>
            </w:r>
          </w:p>
        </w:tc>
        <w:tc>
          <w:tcPr>
            <w:tcW w:w="3085" w:type="dxa"/>
          </w:tcPr>
          <w:p w14:paraId="07E0BA69" w14:textId="77777777" w:rsidR="00F05DB1" w:rsidRDefault="00241FB0">
            <w:pPr>
              <w:pStyle w:val="td"/>
              <w:jc w:val="center"/>
            </w:pPr>
            <w:r>
              <w:rPr>
                <w:color w:val="000000"/>
              </w:rPr>
              <w:t>PS-</w:t>
            </w:r>
            <w:proofErr w:type="spellStart"/>
            <w:r>
              <w:rPr>
                <w:color w:val="000000"/>
              </w:rPr>
              <w:t>ProseStage</w:t>
            </w:r>
            <w:proofErr w:type="spellEnd"/>
            <w:r>
              <w:rPr>
                <w:color w:val="000000"/>
              </w:rPr>
              <w:t>.</w:t>
            </w:r>
          </w:p>
        </w:tc>
      </w:tr>
      <w:tr w:rsidR="00F05DB1" w14:paraId="2B6D72DE" w14:textId="77777777" w:rsidTr="00230C7B">
        <w:tc>
          <w:tcPr>
            <w:tcW w:w="4183" w:type="dxa"/>
          </w:tcPr>
          <w:p w14:paraId="0E8E41B8" w14:textId="77777777" w:rsidR="00F05DB1" w:rsidRDefault="00241FB0">
            <w:pPr>
              <w:pStyle w:val="td"/>
              <w:jc w:val="center"/>
            </w:pPr>
            <w:r>
              <w:rPr>
                <w:color w:val="000000"/>
              </w:rPr>
              <w:t>Quote</w:t>
            </w:r>
          </w:p>
        </w:tc>
        <w:tc>
          <w:tcPr>
            <w:tcW w:w="2477" w:type="dxa"/>
          </w:tcPr>
          <w:p w14:paraId="027BDC0E" w14:textId="77777777" w:rsidR="00F05DB1" w:rsidRDefault="00241FB0">
            <w:pPr>
              <w:pStyle w:val="td"/>
              <w:jc w:val="center"/>
            </w:pPr>
            <w:r>
              <w:rPr>
                <w:color w:val="000000"/>
              </w:rPr>
              <w:t>Styles: Body</w:t>
            </w:r>
          </w:p>
        </w:tc>
        <w:tc>
          <w:tcPr>
            <w:tcW w:w="3085" w:type="dxa"/>
          </w:tcPr>
          <w:p w14:paraId="64B5BF01" w14:textId="77777777" w:rsidR="00F05DB1" w:rsidRDefault="00241FB0">
            <w:pPr>
              <w:pStyle w:val="td"/>
              <w:jc w:val="center"/>
            </w:pPr>
            <w:r>
              <w:rPr>
                <w:color w:val="000000"/>
              </w:rPr>
              <w:t>Quote.</w:t>
            </w:r>
          </w:p>
        </w:tc>
      </w:tr>
      <w:tr w:rsidR="00F05DB1" w14:paraId="55E03A85" w14:textId="77777777" w:rsidTr="00230C7B">
        <w:tc>
          <w:tcPr>
            <w:tcW w:w="4183" w:type="dxa"/>
          </w:tcPr>
          <w:p w14:paraId="20DC6F8A" w14:textId="77777777" w:rsidR="00F05DB1" w:rsidRDefault="00241FB0">
            <w:pPr>
              <w:pStyle w:val="td"/>
              <w:jc w:val="center"/>
            </w:pPr>
            <w:proofErr w:type="spellStart"/>
            <w:r>
              <w:rPr>
                <w:color w:val="000000"/>
              </w:rPr>
              <w:t>RefPageNemeth</w:t>
            </w:r>
            <w:proofErr w:type="spellEnd"/>
          </w:p>
        </w:tc>
        <w:tc>
          <w:tcPr>
            <w:tcW w:w="2477" w:type="dxa"/>
          </w:tcPr>
          <w:p w14:paraId="43AFC026" w14:textId="77777777" w:rsidR="00F05DB1" w:rsidRDefault="00241FB0">
            <w:pPr>
              <w:pStyle w:val="td"/>
              <w:jc w:val="center"/>
            </w:pPr>
            <w:r>
              <w:rPr>
                <w:color w:val="000000"/>
              </w:rPr>
              <w:t>Nemeth</w:t>
            </w:r>
          </w:p>
        </w:tc>
        <w:tc>
          <w:tcPr>
            <w:tcW w:w="3085" w:type="dxa"/>
          </w:tcPr>
          <w:p w14:paraId="486B426D" w14:textId="77777777" w:rsidR="00F05DB1" w:rsidRDefault="00241FB0">
            <w:pPr>
              <w:pStyle w:val="td"/>
              <w:jc w:val="center"/>
            </w:pPr>
            <w:proofErr w:type="spellStart"/>
            <w:r>
              <w:rPr>
                <w:color w:val="000000"/>
              </w:rPr>
              <w:t>RefPageNemeth</w:t>
            </w:r>
            <w:proofErr w:type="spellEnd"/>
            <w:r>
              <w:rPr>
                <w:color w:val="000000"/>
              </w:rPr>
              <w:t>.</w:t>
            </w:r>
          </w:p>
        </w:tc>
      </w:tr>
      <w:tr w:rsidR="00F05DB1" w14:paraId="3A420344" w14:textId="77777777" w:rsidTr="00230C7B">
        <w:tc>
          <w:tcPr>
            <w:tcW w:w="4183" w:type="dxa"/>
          </w:tcPr>
          <w:p w14:paraId="1631E1E0" w14:textId="77777777" w:rsidR="00F05DB1" w:rsidRDefault="00241FB0">
            <w:pPr>
              <w:pStyle w:val="td"/>
              <w:jc w:val="center"/>
            </w:pPr>
            <w:proofErr w:type="spellStart"/>
            <w:r>
              <w:rPr>
                <w:color w:val="000000"/>
              </w:rPr>
              <w:t>RefPageNemethEmbed</w:t>
            </w:r>
            <w:proofErr w:type="spellEnd"/>
          </w:p>
        </w:tc>
        <w:tc>
          <w:tcPr>
            <w:tcW w:w="2477" w:type="dxa"/>
          </w:tcPr>
          <w:p w14:paraId="12B314E3" w14:textId="77777777" w:rsidR="00F05DB1" w:rsidRDefault="00241FB0">
            <w:pPr>
              <w:pStyle w:val="td"/>
              <w:jc w:val="center"/>
            </w:pPr>
            <w:r>
              <w:rPr>
                <w:color w:val="000000"/>
              </w:rPr>
              <w:t>Nemeth</w:t>
            </w:r>
          </w:p>
        </w:tc>
        <w:tc>
          <w:tcPr>
            <w:tcW w:w="3085" w:type="dxa"/>
          </w:tcPr>
          <w:p w14:paraId="7B34F904" w14:textId="77777777" w:rsidR="00F05DB1" w:rsidRDefault="00241FB0">
            <w:pPr>
              <w:pStyle w:val="td"/>
              <w:jc w:val="center"/>
            </w:pPr>
            <w:proofErr w:type="spellStart"/>
            <w:r>
              <w:rPr>
                <w:color w:val="000000"/>
              </w:rPr>
              <w:t>RefPageNemethEmbed</w:t>
            </w:r>
            <w:proofErr w:type="spellEnd"/>
          </w:p>
        </w:tc>
      </w:tr>
      <w:tr w:rsidR="00F05DB1" w14:paraId="40F44DF8" w14:textId="77777777" w:rsidTr="00230C7B">
        <w:tc>
          <w:tcPr>
            <w:tcW w:w="4183" w:type="dxa"/>
          </w:tcPr>
          <w:p w14:paraId="11842870" w14:textId="77777777" w:rsidR="00F05DB1" w:rsidRDefault="00241FB0">
            <w:pPr>
              <w:pStyle w:val="td"/>
              <w:jc w:val="center"/>
            </w:pPr>
            <w:proofErr w:type="spellStart"/>
            <w:r>
              <w:rPr>
                <w:color w:val="000000"/>
              </w:rPr>
              <w:t>RightFlush</w:t>
            </w:r>
            <w:proofErr w:type="spellEnd"/>
          </w:p>
        </w:tc>
        <w:tc>
          <w:tcPr>
            <w:tcW w:w="2477" w:type="dxa"/>
          </w:tcPr>
          <w:p w14:paraId="16101746" w14:textId="77777777" w:rsidR="00F05DB1" w:rsidRDefault="00241FB0">
            <w:pPr>
              <w:pStyle w:val="td"/>
              <w:jc w:val="center"/>
            </w:pPr>
            <w:r>
              <w:rPr>
                <w:color w:val="000000"/>
              </w:rPr>
              <w:t>Styles: Body</w:t>
            </w:r>
          </w:p>
        </w:tc>
        <w:tc>
          <w:tcPr>
            <w:tcW w:w="3085" w:type="dxa"/>
          </w:tcPr>
          <w:p w14:paraId="02598FF5" w14:textId="77777777" w:rsidR="00F05DB1" w:rsidRDefault="00241FB0">
            <w:pPr>
              <w:pStyle w:val="td"/>
              <w:jc w:val="center"/>
            </w:pPr>
            <w:r>
              <w:rPr>
                <w:color w:val="000000"/>
              </w:rPr>
              <w:t>RF-</w:t>
            </w:r>
            <w:proofErr w:type="spellStart"/>
            <w:r>
              <w:rPr>
                <w:color w:val="000000"/>
              </w:rPr>
              <w:t>RightFlush</w:t>
            </w:r>
            <w:proofErr w:type="spellEnd"/>
            <w:r>
              <w:rPr>
                <w:color w:val="000000"/>
              </w:rPr>
              <w:t>.</w:t>
            </w:r>
          </w:p>
        </w:tc>
      </w:tr>
      <w:tr w:rsidR="00F05DB1" w14:paraId="50B6D40A" w14:textId="77777777" w:rsidTr="00230C7B">
        <w:tc>
          <w:tcPr>
            <w:tcW w:w="4183" w:type="dxa"/>
          </w:tcPr>
          <w:p w14:paraId="77600420" w14:textId="77777777" w:rsidR="00F05DB1" w:rsidRDefault="00241FB0">
            <w:pPr>
              <w:pStyle w:val="td"/>
              <w:jc w:val="center"/>
            </w:pPr>
            <w:proofErr w:type="spellStart"/>
            <w:r>
              <w:rPr>
                <w:color w:val="000000"/>
              </w:rPr>
              <w:t>RunningHead</w:t>
            </w:r>
            <w:proofErr w:type="spellEnd"/>
          </w:p>
        </w:tc>
        <w:tc>
          <w:tcPr>
            <w:tcW w:w="2477" w:type="dxa"/>
          </w:tcPr>
          <w:p w14:paraId="398B3916" w14:textId="77777777" w:rsidR="00F05DB1" w:rsidRDefault="00241FB0">
            <w:pPr>
              <w:pStyle w:val="td"/>
              <w:jc w:val="center"/>
            </w:pPr>
            <w:r>
              <w:rPr>
                <w:color w:val="000000"/>
              </w:rPr>
              <w:t>Styles: Headings</w:t>
            </w:r>
          </w:p>
        </w:tc>
        <w:tc>
          <w:tcPr>
            <w:tcW w:w="3085" w:type="dxa"/>
          </w:tcPr>
          <w:p w14:paraId="2D19C567" w14:textId="77777777" w:rsidR="00F05DB1" w:rsidRDefault="00241FB0">
            <w:pPr>
              <w:pStyle w:val="td"/>
              <w:jc w:val="center"/>
            </w:pPr>
            <w:proofErr w:type="spellStart"/>
            <w:r>
              <w:rPr>
                <w:color w:val="000000"/>
              </w:rPr>
              <w:t>RunningHead</w:t>
            </w:r>
            <w:proofErr w:type="spellEnd"/>
            <w:r>
              <w:rPr>
                <w:color w:val="000000"/>
              </w:rPr>
              <w:t>.</w:t>
            </w:r>
          </w:p>
        </w:tc>
      </w:tr>
      <w:tr w:rsidR="00F05DB1" w14:paraId="0A8738F5" w14:textId="77777777" w:rsidTr="00230C7B">
        <w:tc>
          <w:tcPr>
            <w:tcW w:w="4183" w:type="dxa"/>
          </w:tcPr>
          <w:p w14:paraId="10F15263" w14:textId="77777777" w:rsidR="00F05DB1" w:rsidRDefault="00241FB0">
            <w:pPr>
              <w:pStyle w:val="td"/>
              <w:jc w:val="center"/>
            </w:pPr>
            <w:r>
              <w:rPr>
                <w:color w:val="000000"/>
              </w:rPr>
              <w:t>Soft Return (AutoText)</w:t>
            </w:r>
          </w:p>
        </w:tc>
        <w:tc>
          <w:tcPr>
            <w:tcW w:w="2477" w:type="dxa"/>
          </w:tcPr>
          <w:p w14:paraId="14F24FC6" w14:textId="77777777" w:rsidR="00F05DB1" w:rsidRDefault="00241FB0">
            <w:pPr>
              <w:pStyle w:val="td"/>
              <w:jc w:val="center"/>
            </w:pPr>
            <w:r>
              <w:rPr>
                <w:color w:val="000000"/>
              </w:rPr>
              <w:t>Character: DBT Codes</w:t>
            </w:r>
          </w:p>
        </w:tc>
        <w:tc>
          <w:tcPr>
            <w:tcW w:w="3085" w:type="dxa"/>
          </w:tcPr>
          <w:p w14:paraId="2EEB0E10" w14:textId="77777777" w:rsidR="00F05DB1" w:rsidRDefault="00241FB0">
            <w:pPr>
              <w:pStyle w:val="td"/>
              <w:jc w:val="center"/>
            </w:pPr>
            <w:proofErr w:type="spellStart"/>
            <w:r>
              <w:rPr>
                <w:color w:val="000000"/>
              </w:rPr>
              <w:t>SoftReturn</w:t>
            </w:r>
            <w:proofErr w:type="spellEnd"/>
          </w:p>
        </w:tc>
      </w:tr>
      <w:tr w:rsidR="00F05DB1" w14:paraId="72054236" w14:textId="77777777" w:rsidTr="00230C7B">
        <w:tc>
          <w:tcPr>
            <w:tcW w:w="4183" w:type="dxa"/>
          </w:tcPr>
          <w:p w14:paraId="00A0CAE0" w14:textId="77777777" w:rsidR="00F05DB1" w:rsidRDefault="00241FB0">
            <w:pPr>
              <w:pStyle w:val="td"/>
              <w:jc w:val="center"/>
            </w:pPr>
            <w:r>
              <w:rPr>
                <w:color w:val="000000"/>
              </w:rPr>
              <w:t>Spanish</w:t>
            </w:r>
          </w:p>
        </w:tc>
        <w:tc>
          <w:tcPr>
            <w:tcW w:w="2477" w:type="dxa"/>
          </w:tcPr>
          <w:p w14:paraId="3393ABDF" w14:textId="4AB0DA6B" w:rsidR="00F05DB1" w:rsidRDefault="00241FB0">
            <w:pPr>
              <w:pStyle w:val="td"/>
              <w:jc w:val="center"/>
            </w:pPr>
            <w:commentRangeStart w:id="84"/>
            <w:r w:rsidRPr="00E13F7B">
              <w:rPr>
                <w:strike/>
                <w:color w:val="FF0000"/>
              </w:rPr>
              <w:t>Styles:</w:t>
            </w:r>
            <w:r>
              <w:rPr>
                <w:color w:val="000000"/>
              </w:rPr>
              <w:t xml:space="preserve"> </w:t>
            </w:r>
            <w:r w:rsidR="00E13F7B">
              <w:rPr>
                <w:color w:val="000000"/>
              </w:rPr>
              <w:t xml:space="preserve">Character: </w:t>
            </w:r>
            <w:commentRangeEnd w:id="84"/>
            <w:r w:rsidR="00E13F7B">
              <w:rPr>
                <w:rStyle w:val="CommentReference"/>
                <w:rFonts w:ascii="'Arial Unicode MS'" w:hAnsi="'Arial Unicode MS'" w:cs="'Arial Unicode MS'"/>
              </w:rPr>
              <w:commentReference w:id="84"/>
            </w:r>
            <w:r>
              <w:rPr>
                <w:color w:val="000000"/>
              </w:rPr>
              <w:t>Foreign</w:t>
            </w:r>
          </w:p>
        </w:tc>
        <w:tc>
          <w:tcPr>
            <w:tcW w:w="3085" w:type="dxa"/>
          </w:tcPr>
          <w:p w14:paraId="43356234" w14:textId="77777777" w:rsidR="00F05DB1" w:rsidRDefault="00241FB0">
            <w:pPr>
              <w:pStyle w:val="td"/>
              <w:jc w:val="center"/>
            </w:pPr>
            <w:proofErr w:type="spellStart"/>
            <w:r>
              <w:rPr>
                <w:color w:val="000000"/>
              </w:rPr>
              <w:t>spanish</w:t>
            </w:r>
            <w:proofErr w:type="spellEnd"/>
          </w:p>
        </w:tc>
      </w:tr>
      <w:tr w:rsidR="00F05DB1" w14:paraId="5ED78CB4" w14:textId="77777777" w:rsidTr="00230C7B">
        <w:tc>
          <w:tcPr>
            <w:tcW w:w="4183" w:type="dxa"/>
          </w:tcPr>
          <w:p w14:paraId="4ECA078E" w14:textId="77777777" w:rsidR="00F05DB1" w:rsidRDefault="00241FB0">
            <w:pPr>
              <w:pStyle w:val="td"/>
              <w:jc w:val="center"/>
            </w:pPr>
            <w:proofErr w:type="spellStart"/>
            <w:r>
              <w:rPr>
                <w:color w:val="000000"/>
              </w:rPr>
              <w:t>TechnicalNotation</w:t>
            </w:r>
            <w:proofErr w:type="spellEnd"/>
          </w:p>
        </w:tc>
        <w:tc>
          <w:tcPr>
            <w:tcW w:w="2477" w:type="dxa"/>
          </w:tcPr>
          <w:p w14:paraId="3790A8D4" w14:textId="77777777" w:rsidR="00F05DB1" w:rsidRDefault="00241FB0">
            <w:pPr>
              <w:pStyle w:val="td"/>
              <w:jc w:val="center"/>
            </w:pPr>
            <w:r>
              <w:rPr>
                <w:color w:val="000000"/>
              </w:rPr>
              <w:t>Nemeth</w:t>
            </w:r>
          </w:p>
        </w:tc>
        <w:tc>
          <w:tcPr>
            <w:tcW w:w="3085" w:type="dxa"/>
          </w:tcPr>
          <w:p w14:paraId="43A9A97A" w14:textId="77777777" w:rsidR="00F05DB1" w:rsidRDefault="00241FB0">
            <w:pPr>
              <w:pStyle w:val="td"/>
              <w:jc w:val="center"/>
            </w:pPr>
            <w:proofErr w:type="spellStart"/>
            <w:r>
              <w:rPr>
                <w:color w:val="000000"/>
              </w:rPr>
              <w:t>TechnicalNotation</w:t>
            </w:r>
            <w:proofErr w:type="spellEnd"/>
          </w:p>
        </w:tc>
      </w:tr>
      <w:tr w:rsidR="00230C7B" w14:paraId="470DBBF2" w14:textId="77777777" w:rsidTr="00230C7B">
        <w:tc>
          <w:tcPr>
            <w:tcW w:w="4183" w:type="dxa"/>
          </w:tcPr>
          <w:p w14:paraId="6BDEED9B" w14:textId="74EFFCDE" w:rsidR="00230C7B" w:rsidRDefault="00230C7B">
            <w:pPr>
              <w:pStyle w:val="td"/>
              <w:jc w:val="center"/>
              <w:rPr>
                <w:color w:val="000000"/>
              </w:rPr>
            </w:pPr>
            <w:commentRangeStart w:id="85"/>
            <w:r>
              <w:rPr>
                <w:color w:val="000000"/>
              </w:rPr>
              <w:t>TG-Key</w:t>
            </w:r>
          </w:p>
        </w:tc>
        <w:tc>
          <w:tcPr>
            <w:tcW w:w="2477" w:type="dxa"/>
          </w:tcPr>
          <w:p w14:paraId="624E3D41" w14:textId="35C4B534" w:rsidR="00230C7B" w:rsidRDefault="00230C7B">
            <w:pPr>
              <w:pStyle w:val="td"/>
              <w:jc w:val="center"/>
              <w:rPr>
                <w:color w:val="000000"/>
              </w:rPr>
            </w:pPr>
            <w:r>
              <w:rPr>
                <w:color w:val="000000"/>
              </w:rPr>
              <w:t>Styles: Misc.</w:t>
            </w:r>
          </w:p>
        </w:tc>
        <w:tc>
          <w:tcPr>
            <w:tcW w:w="3085" w:type="dxa"/>
          </w:tcPr>
          <w:p w14:paraId="6E90E0D2" w14:textId="56685CBD" w:rsidR="00230C7B" w:rsidRDefault="00230C7B">
            <w:pPr>
              <w:pStyle w:val="td"/>
              <w:jc w:val="center"/>
              <w:rPr>
                <w:color w:val="000000"/>
              </w:rPr>
            </w:pPr>
            <w:r>
              <w:rPr>
                <w:color w:val="000000"/>
              </w:rPr>
              <w:t>TG-Key.</w:t>
            </w:r>
            <w:commentRangeEnd w:id="85"/>
            <w:r>
              <w:rPr>
                <w:rStyle w:val="CommentReference"/>
                <w:rFonts w:ascii="'Arial Unicode MS'" w:hAnsi="'Arial Unicode MS'" w:cs="'Arial Unicode MS'"/>
              </w:rPr>
              <w:commentReference w:id="85"/>
            </w:r>
          </w:p>
        </w:tc>
      </w:tr>
      <w:tr w:rsidR="00E9137C" w14:paraId="2F99D5F8" w14:textId="77777777" w:rsidTr="00230C7B">
        <w:tc>
          <w:tcPr>
            <w:tcW w:w="4183" w:type="dxa"/>
          </w:tcPr>
          <w:p w14:paraId="0B6E6E1C" w14:textId="3BB26682" w:rsidR="00E9137C" w:rsidRDefault="00E9137C">
            <w:pPr>
              <w:pStyle w:val="td"/>
              <w:jc w:val="center"/>
              <w:rPr>
                <w:color w:val="000000"/>
              </w:rPr>
            </w:pPr>
            <w:commentRangeStart w:id="86"/>
            <w:r>
              <w:rPr>
                <w:color w:val="000000"/>
              </w:rPr>
              <w:t>TN-Embed</w:t>
            </w:r>
          </w:p>
        </w:tc>
        <w:tc>
          <w:tcPr>
            <w:tcW w:w="2477" w:type="dxa"/>
          </w:tcPr>
          <w:p w14:paraId="2682EDA2" w14:textId="461353C8" w:rsidR="00E9137C" w:rsidRDefault="00E9137C">
            <w:pPr>
              <w:pStyle w:val="td"/>
              <w:jc w:val="center"/>
              <w:rPr>
                <w:color w:val="000000"/>
              </w:rPr>
            </w:pPr>
            <w:r>
              <w:rPr>
                <w:color w:val="000000"/>
              </w:rPr>
              <w:t>Character</w:t>
            </w:r>
          </w:p>
        </w:tc>
        <w:tc>
          <w:tcPr>
            <w:tcW w:w="3085" w:type="dxa"/>
          </w:tcPr>
          <w:p w14:paraId="07E321F1" w14:textId="6E81EF3A" w:rsidR="00E9137C" w:rsidRDefault="00E9137C">
            <w:pPr>
              <w:pStyle w:val="td"/>
              <w:jc w:val="center"/>
              <w:rPr>
                <w:color w:val="000000"/>
              </w:rPr>
            </w:pPr>
            <w:r>
              <w:rPr>
                <w:color w:val="000000"/>
              </w:rPr>
              <w:t>TN-Embed</w:t>
            </w:r>
            <w:commentRangeEnd w:id="86"/>
            <w:r>
              <w:rPr>
                <w:rStyle w:val="CommentReference"/>
                <w:rFonts w:ascii="'Arial Unicode MS'" w:hAnsi="'Arial Unicode MS'" w:cs="'Arial Unicode MS'"/>
              </w:rPr>
              <w:commentReference w:id="86"/>
            </w:r>
          </w:p>
        </w:tc>
      </w:tr>
      <w:tr w:rsidR="00F05DB1" w14:paraId="01C967A1" w14:textId="77777777" w:rsidTr="00230C7B">
        <w:tc>
          <w:tcPr>
            <w:tcW w:w="4183" w:type="dxa"/>
          </w:tcPr>
          <w:p w14:paraId="0E3DB800" w14:textId="77777777" w:rsidR="00F05DB1" w:rsidRDefault="00241FB0">
            <w:pPr>
              <w:pStyle w:val="td"/>
              <w:jc w:val="center"/>
            </w:pPr>
            <w:r>
              <w:rPr>
                <w:color w:val="000000"/>
              </w:rPr>
              <w:lastRenderedPageBreak/>
              <w:t>TN-Nemeth</w:t>
            </w:r>
          </w:p>
        </w:tc>
        <w:tc>
          <w:tcPr>
            <w:tcW w:w="2477" w:type="dxa"/>
          </w:tcPr>
          <w:p w14:paraId="70C88CF9" w14:textId="77777777" w:rsidR="00F05DB1" w:rsidRDefault="00241FB0">
            <w:pPr>
              <w:pStyle w:val="td"/>
              <w:jc w:val="center"/>
            </w:pPr>
            <w:r>
              <w:rPr>
                <w:color w:val="000000"/>
              </w:rPr>
              <w:t>Nemeth</w:t>
            </w:r>
          </w:p>
        </w:tc>
        <w:tc>
          <w:tcPr>
            <w:tcW w:w="3085" w:type="dxa"/>
          </w:tcPr>
          <w:p w14:paraId="58D51668" w14:textId="77777777" w:rsidR="00F05DB1" w:rsidRDefault="00241FB0">
            <w:pPr>
              <w:pStyle w:val="td"/>
              <w:jc w:val="center"/>
            </w:pPr>
            <w:r>
              <w:rPr>
                <w:color w:val="000000"/>
              </w:rPr>
              <w:t>TN-Nemeth</w:t>
            </w:r>
          </w:p>
        </w:tc>
      </w:tr>
      <w:tr w:rsidR="00F05DB1" w14:paraId="7D70F148" w14:textId="77777777" w:rsidTr="00230C7B">
        <w:tc>
          <w:tcPr>
            <w:tcW w:w="4183" w:type="dxa"/>
          </w:tcPr>
          <w:p w14:paraId="269948C8" w14:textId="77777777" w:rsidR="00F05DB1" w:rsidRDefault="00241FB0">
            <w:pPr>
              <w:pStyle w:val="td"/>
              <w:jc w:val="center"/>
            </w:pPr>
            <w:r>
              <w:rPr>
                <w:color w:val="000000"/>
              </w:rPr>
              <w:t xml:space="preserve">TOC </w:t>
            </w:r>
            <w:r>
              <w:rPr>
                <w:rStyle w:val="b"/>
              </w:rPr>
              <w:t>#</w:t>
            </w:r>
          </w:p>
        </w:tc>
        <w:tc>
          <w:tcPr>
            <w:tcW w:w="2477" w:type="dxa"/>
          </w:tcPr>
          <w:p w14:paraId="6189EA76" w14:textId="77777777" w:rsidR="00F05DB1" w:rsidRDefault="00241FB0">
            <w:pPr>
              <w:pStyle w:val="td"/>
              <w:jc w:val="center"/>
            </w:pPr>
            <w:r>
              <w:rPr>
                <w:color w:val="000000"/>
              </w:rPr>
              <w:t>Styles: Contents</w:t>
            </w:r>
          </w:p>
        </w:tc>
        <w:tc>
          <w:tcPr>
            <w:tcW w:w="3085" w:type="dxa"/>
          </w:tcPr>
          <w:p w14:paraId="02F49E7E" w14:textId="77777777" w:rsidR="00F05DB1" w:rsidRDefault="00241FB0">
            <w:pPr>
              <w:pStyle w:val="td"/>
              <w:jc w:val="center"/>
            </w:pPr>
            <w:r>
              <w:rPr>
                <w:color w:val="000000"/>
              </w:rPr>
              <w:t>C-Contents. [hl</w:t>
            </w:r>
            <w:r>
              <w:rPr>
                <w:rStyle w:val="b"/>
              </w:rPr>
              <w:t>#</w:t>
            </w:r>
            <w:r>
              <w:rPr>
                <w:color w:val="000000"/>
              </w:rPr>
              <w:t>]</w:t>
            </w:r>
          </w:p>
        </w:tc>
      </w:tr>
      <w:tr w:rsidR="00F05DB1" w14:paraId="538C262D" w14:textId="77777777" w:rsidTr="00230C7B">
        <w:tc>
          <w:tcPr>
            <w:tcW w:w="4183" w:type="dxa"/>
          </w:tcPr>
          <w:p w14:paraId="70E5491F" w14:textId="77777777" w:rsidR="00F05DB1" w:rsidRDefault="00241FB0">
            <w:pPr>
              <w:pStyle w:val="td"/>
              <w:jc w:val="center"/>
            </w:pPr>
            <w:r>
              <w:rPr>
                <w:color w:val="000000"/>
              </w:rPr>
              <w:t>Textbook Reference Page Number</w:t>
            </w:r>
          </w:p>
        </w:tc>
        <w:tc>
          <w:tcPr>
            <w:tcW w:w="2477" w:type="dxa"/>
          </w:tcPr>
          <w:p w14:paraId="273325AC" w14:textId="77777777" w:rsidR="00F05DB1" w:rsidRDefault="00241FB0">
            <w:pPr>
              <w:pStyle w:val="td"/>
              <w:jc w:val="center"/>
            </w:pPr>
            <w:r>
              <w:rPr>
                <w:color w:val="000000"/>
              </w:rPr>
              <w:t>Styles: Page Numbers</w:t>
            </w:r>
          </w:p>
        </w:tc>
        <w:tc>
          <w:tcPr>
            <w:tcW w:w="3085" w:type="dxa"/>
          </w:tcPr>
          <w:p w14:paraId="7038F140" w14:textId="77777777" w:rsidR="00F05DB1" w:rsidRDefault="00241FB0">
            <w:pPr>
              <w:pStyle w:val="td"/>
              <w:jc w:val="center"/>
            </w:pPr>
            <w:proofErr w:type="spellStart"/>
            <w:r>
              <w:rPr>
                <w:color w:val="000000"/>
              </w:rPr>
              <w:t>RefPageNumber</w:t>
            </w:r>
            <w:proofErr w:type="spellEnd"/>
            <w:r>
              <w:rPr>
                <w:color w:val="000000"/>
              </w:rPr>
              <w:t>.</w:t>
            </w:r>
          </w:p>
        </w:tc>
      </w:tr>
      <w:tr w:rsidR="00230C7B" w14:paraId="2F8E6C31" w14:textId="77777777" w:rsidTr="00230C7B">
        <w:tc>
          <w:tcPr>
            <w:tcW w:w="4183" w:type="dxa"/>
          </w:tcPr>
          <w:p w14:paraId="717C9E11" w14:textId="707801EA" w:rsidR="00230C7B" w:rsidRDefault="00230C7B" w:rsidP="00230C7B">
            <w:pPr>
              <w:pStyle w:val="td"/>
              <w:jc w:val="center"/>
              <w:rPr>
                <w:color w:val="000000"/>
              </w:rPr>
            </w:pPr>
            <w:commentRangeStart w:id="87"/>
            <w:proofErr w:type="spellStart"/>
            <w:r>
              <w:rPr>
                <w:color w:val="000000"/>
              </w:rPr>
              <w:t>TranscriberGeneratedPageNumber</w:t>
            </w:r>
            <w:proofErr w:type="spellEnd"/>
            <w:r w:rsidR="008C13C5">
              <w:rPr>
                <w:color w:val="000000"/>
              </w:rPr>
              <w:t xml:space="preserve"> (AutoText)</w:t>
            </w:r>
          </w:p>
        </w:tc>
        <w:tc>
          <w:tcPr>
            <w:tcW w:w="2477" w:type="dxa"/>
          </w:tcPr>
          <w:p w14:paraId="54C8E304" w14:textId="1D614763" w:rsidR="00230C7B" w:rsidRDefault="00230C7B">
            <w:pPr>
              <w:pStyle w:val="td"/>
              <w:jc w:val="center"/>
              <w:rPr>
                <w:color w:val="000000"/>
              </w:rPr>
            </w:pPr>
            <w:r>
              <w:rPr>
                <w:color w:val="000000"/>
              </w:rPr>
              <w:t>Styles: Page Setups</w:t>
            </w:r>
          </w:p>
        </w:tc>
        <w:tc>
          <w:tcPr>
            <w:tcW w:w="3085" w:type="dxa"/>
          </w:tcPr>
          <w:p w14:paraId="39B9FF93" w14:textId="304F6239" w:rsidR="00230C7B" w:rsidRDefault="008C13C5">
            <w:pPr>
              <w:pStyle w:val="td"/>
              <w:jc w:val="center"/>
              <w:rPr>
                <w:color w:val="000000"/>
              </w:rPr>
            </w:pPr>
            <w:proofErr w:type="spellStart"/>
            <w:r>
              <w:rPr>
                <w:color w:val="000000"/>
              </w:rPr>
              <w:t>TranscriberGeneratedPageNumber</w:t>
            </w:r>
            <w:proofErr w:type="spellEnd"/>
            <w:r>
              <w:rPr>
                <w:color w:val="000000"/>
              </w:rPr>
              <w:t>.</w:t>
            </w:r>
            <w:commentRangeEnd w:id="87"/>
            <w:r>
              <w:rPr>
                <w:rStyle w:val="CommentReference"/>
                <w:rFonts w:ascii="'Arial Unicode MS'" w:hAnsi="'Arial Unicode MS'" w:cs="'Arial Unicode MS'"/>
              </w:rPr>
              <w:commentReference w:id="87"/>
            </w:r>
          </w:p>
        </w:tc>
      </w:tr>
      <w:tr w:rsidR="00F05DB1" w14:paraId="7FF4B74A" w14:textId="77777777" w:rsidTr="00230C7B">
        <w:tc>
          <w:tcPr>
            <w:tcW w:w="4183" w:type="dxa"/>
          </w:tcPr>
          <w:p w14:paraId="42A164FD" w14:textId="77777777" w:rsidR="00F05DB1" w:rsidRDefault="00241FB0">
            <w:pPr>
              <w:pStyle w:val="td"/>
              <w:jc w:val="center"/>
            </w:pPr>
            <w:proofErr w:type="spellStart"/>
            <w:r>
              <w:rPr>
                <w:color w:val="000000"/>
              </w:rPr>
              <w:t>TranscriberNote</w:t>
            </w:r>
            <w:proofErr w:type="spellEnd"/>
          </w:p>
        </w:tc>
        <w:tc>
          <w:tcPr>
            <w:tcW w:w="2477" w:type="dxa"/>
          </w:tcPr>
          <w:p w14:paraId="44AC132E" w14:textId="77777777" w:rsidR="00F05DB1" w:rsidRDefault="00241FB0">
            <w:pPr>
              <w:pStyle w:val="td"/>
              <w:jc w:val="center"/>
            </w:pPr>
            <w:r>
              <w:rPr>
                <w:color w:val="000000"/>
              </w:rPr>
              <w:t xml:space="preserve">Styles: </w:t>
            </w:r>
            <w:proofErr w:type="spellStart"/>
            <w:r>
              <w:rPr>
                <w:color w:val="000000"/>
              </w:rPr>
              <w:t>Misc</w:t>
            </w:r>
            <w:proofErr w:type="spellEnd"/>
          </w:p>
        </w:tc>
        <w:tc>
          <w:tcPr>
            <w:tcW w:w="3085" w:type="dxa"/>
          </w:tcPr>
          <w:p w14:paraId="18689A50" w14:textId="77777777" w:rsidR="00F05DB1" w:rsidRDefault="00241FB0">
            <w:pPr>
              <w:pStyle w:val="td"/>
              <w:jc w:val="center"/>
            </w:pPr>
            <w:proofErr w:type="spellStart"/>
            <w:r>
              <w:rPr>
                <w:color w:val="000000"/>
              </w:rPr>
              <w:t>TranscriberNote</w:t>
            </w:r>
            <w:proofErr w:type="spellEnd"/>
            <w:r>
              <w:rPr>
                <w:color w:val="000000"/>
              </w:rPr>
              <w:t>.</w:t>
            </w:r>
          </w:p>
        </w:tc>
      </w:tr>
      <w:tr w:rsidR="00F05DB1" w14:paraId="2501FA77" w14:textId="77777777" w:rsidTr="00230C7B">
        <w:tc>
          <w:tcPr>
            <w:tcW w:w="4183" w:type="dxa"/>
          </w:tcPr>
          <w:p w14:paraId="6A2895FB" w14:textId="77777777" w:rsidR="00F05DB1" w:rsidRDefault="00241FB0">
            <w:pPr>
              <w:pStyle w:val="td"/>
              <w:jc w:val="center"/>
            </w:pPr>
            <w:r>
              <w:rPr>
                <w:color w:val="000000"/>
              </w:rPr>
              <w:t>Uncontracted</w:t>
            </w:r>
          </w:p>
        </w:tc>
        <w:tc>
          <w:tcPr>
            <w:tcW w:w="2477" w:type="dxa"/>
          </w:tcPr>
          <w:p w14:paraId="320EA104" w14:textId="0828AD3F" w:rsidR="00F05DB1" w:rsidRPr="00E13F7B" w:rsidRDefault="00241FB0">
            <w:pPr>
              <w:pStyle w:val="td"/>
              <w:jc w:val="center"/>
            </w:pPr>
            <w:commentRangeStart w:id="88"/>
            <w:r w:rsidRPr="00E13F7B">
              <w:rPr>
                <w:strike/>
                <w:color w:val="FF0000"/>
              </w:rPr>
              <w:t>Styles: Special</w:t>
            </w:r>
            <w:r w:rsidR="00E13F7B">
              <w:t xml:space="preserve"> Character</w:t>
            </w:r>
            <w:commentRangeEnd w:id="88"/>
            <w:r w:rsidR="00E13F7B">
              <w:rPr>
                <w:rStyle w:val="CommentReference"/>
                <w:rFonts w:ascii="'Arial Unicode MS'" w:hAnsi="'Arial Unicode MS'" w:cs="'Arial Unicode MS'"/>
              </w:rPr>
              <w:commentReference w:id="88"/>
            </w:r>
          </w:p>
        </w:tc>
        <w:tc>
          <w:tcPr>
            <w:tcW w:w="3085" w:type="dxa"/>
          </w:tcPr>
          <w:p w14:paraId="7643E054" w14:textId="77777777" w:rsidR="00F05DB1" w:rsidRDefault="00241FB0">
            <w:pPr>
              <w:pStyle w:val="td"/>
              <w:jc w:val="center"/>
            </w:pPr>
            <w:r>
              <w:rPr>
                <w:color w:val="000000"/>
              </w:rPr>
              <w:t>Uncontracted</w:t>
            </w:r>
          </w:p>
        </w:tc>
      </w:tr>
      <w:tr w:rsidR="00F05DB1" w14:paraId="62E92391" w14:textId="77777777" w:rsidTr="00230C7B">
        <w:tc>
          <w:tcPr>
            <w:tcW w:w="4183" w:type="dxa"/>
          </w:tcPr>
          <w:p w14:paraId="57F27C20" w14:textId="5F280408" w:rsidR="00F05DB1" w:rsidRDefault="00241FB0" w:rsidP="00230C7B">
            <w:pPr>
              <w:pStyle w:val="td"/>
              <w:jc w:val="center"/>
            </w:pPr>
            <w:commentRangeStart w:id="89"/>
            <w:r>
              <w:rPr>
                <w:color w:val="000000"/>
              </w:rPr>
              <w:t>VersePlay1</w:t>
            </w:r>
            <w:commentRangeEnd w:id="89"/>
            <w:r w:rsidR="00230C7B">
              <w:rPr>
                <w:rStyle w:val="CommentReference"/>
                <w:rFonts w:ascii="'Arial Unicode MS'" w:hAnsi="'Arial Unicode MS'" w:cs="'Arial Unicode MS'"/>
              </w:rPr>
              <w:commentReference w:id="89"/>
            </w:r>
          </w:p>
        </w:tc>
        <w:tc>
          <w:tcPr>
            <w:tcW w:w="2477" w:type="dxa"/>
          </w:tcPr>
          <w:p w14:paraId="0C90A9C0" w14:textId="77777777" w:rsidR="00F05DB1" w:rsidRDefault="00241FB0">
            <w:pPr>
              <w:pStyle w:val="td"/>
              <w:jc w:val="center"/>
            </w:pPr>
            <w:r>
              <w:rPr>
                <w:color w:val="000000"/>
              </w:rPr>
              <w:t>Styles: Plays</w:t>
            </w:r>
          </w:p>
        </w:tc>
        <w:tc>
          <w:tcPr>
            <w:tcW w:w="3085" w:type="dxa"/>
          </w:tcPr>
          <w:p w14:paraId="24CCE13A" w14:textId="77777777" w:rsidR="00F05DB1" w:rsidRDefault="00241FB0">
            <w:pPr>
              <w:pStyle w:val="td"/>
              <w:jc w:val="center"/>
            </w:pPr>
            <w:r>
              <w:rPr>
                <w:color w:val="000000"/>
              </w:rPr>
              <w:t>VP-</w:t>
            </w:r>
            <w:proofErr w:type="spellStart"/>
            <w:r>
              <w:rPr>
                <w:color w:val="000000"/>
              </w:rPr>
              <w:t>VersePlay</w:t>
            </w:r>
            <w:proofErr w:type="spellEnd"/>
            <w:r>
              <w:rPr>
                <w:color w:val="000000"/>
              </w:rPr>
              <w:t>.</w:t>
            </w:r>
          </w:p>
        </w:tc>
      </w:tr>
      <w:tr w:rsidR="00F05DB1" w14:paraId="779EBCF5" w14:textId="77777777" w:rsidTr="00230C7B">
        <w:tc>
          <w:tcPr>
            <w:tcW w:w="4183" w:type="dxa"/>
          </w:tcPr>
          <w:p w14:paraId="2506660B" w14:textId="77777777" w:rsidR="00F05DB1" w:rsidRDefault="00241FB0">
            <w:pPr>
              <w:pStyle w:val="td"/>
              <w:jc w:val="center"/>
            </w:pPr>
            <w:r>
              <w:rPr>
                <w:color w:val="000000"/>
              </w:rPr>
              <w:t>VersePlay2</w:t>
            </w:r>
          </w:p>
        </w:tc>
        <w:tc>
          <w:tcPr>
            <w:tcW w:w="2477" w:type="dxa"/>
          </w:tcPr>
          <w:p w14:paraId="01856AD9" w14:textId="77777777" w:rsidR="00F05DB1" w:rsidRDefault="00241FB0">
            <w:pPr>
              <w:pStyle w:val="td"/>
              <w:jc w:val="center"/>
            </w:pPr>
            <w:r>
              <w:rPr>
                <w:color w:val="000000"/>
              </w:rPr>
              <w:t>Styles: Plays</w:t>
            </w:r>
          </w:p>
        </w:tc>
        <w:tc>
          <w:tcPr>
            <w:tcW w:w="3085" w:type="dxa"/>
          </w:tcPr>
          <w:p w14:paraId="7660B8CE" w14:textId="77777777" w:rsidR="00F05DB1" w:rsidRDefault="00241FB0">
            <w:pPr>
              <w:pStyle w:val="td"/>
              <w:jc w:val="center"/>
            </w:pPr>
            <w:r>
              <w:rPr>
                <w:color w:val="000000"/>
              </w:rPr>
              <w:t>VP-</w:t>
            </w:r>
            <w:proofErr w:type="spellStart"/>
            <w:r>
              <w:rPr>
                <w:color w:val="000000"/>
              </w:rPr>
              <w:t>VersePlay</w:t>
            </w:r>
            <w:proofErr w:type="spellEnd"/>
            <w:r>
              <w:rPr>
                <w:color w:val="000000"/>
              </w:rPr>
              <w:t>. [hl2]</w:t>
            </w:r>
          </w:p>
        </w:tc>
      </w:tr>
      <w:tr w:rsidR="00F05DB1" w14:paraId="709DE320" w14:textId="77777777" w:rsidTr="00230C7B">
        <w:tc>
          <w:tcPr>
            <w:tcW w:w="4183" w:type="dxa"/>
          </w:tcPr>
          <w:p w14:paraId="1FC3EDA1" w14:textId="77777777" w:rsidR="00F05DB1" w:rsidRDefault="00241FB0">
            <w:pPr>
              <w:pStyle w:val="td"/>
              <w:jc w:val="center"/>
            </w:pPr>
            <w:proofErr w:type="spellStart"/>
            <w:r>
              <w:rPr>
                <w:color w:val="000000"/>
              </w:rPr>
              <w:t>VerseStage</w:t>
            </w:r>
            <w:proofErr w:type="spellEnd"/>
          </w:p>
        </w:tc>
        <w:tc>
          <w:tcPr>
            <w:tcW w:w="2477" w:type="dxa"/>
          </w:tcPr>
          <w:p w14:paraId="3A7FFF3F" w14:textId="77777777" w:rsidR="00F05DB1" w:rsidRDefault="00241FB0">
            <w:pPr>
              <w:pStyle w:val="td"/>
              <w:jc w:val="center"/>
            </w:pPr>
            <w:r>
              <w:rPr>
                <w:color w:val="000000"/>
              </w:rPr>
              <w:t>Styles: Plays</w:t>
            </w:r>
          </w:p>
        </w:tc>
        <w:tc>
          <w:tcPr>
            <w:tcW w:w="3085" w:type="dxa"/>
          </w:tcPr>
          <w:p w14:paraId="5B6FF1D8" w14:textId="77777777" w:rsidR="00F05DB1" w:rsidRDefault="00241FB0">
            <w:pPr>
              <w:pStyle w:val="td"/>
              <w:jc w:val="center"/>
            </w:pPr>
            <w:r>
              <w:rPr>
                <w:color w:val="000000"/>
              </w:rPr>
              <w:t>VS-</w:t>
            </w:r>
            <w:proofErr w:type="spellStart"/>
            <w:r>
              <w:rPr>
                <w:color w:val="000000"/>
              </w:rPr>
              <w:t>VerseStage</w:t>
            </w:r>
            <w:proofErr w:type="spellEnd"/>
            <w:r>
              <w:rPr>
                <w:color w:val="000000"/>
              </w:rPr>
              <w:t>.</w:t>
            </w:r>
          </w:p>
        </w:tc>
      </w:tr>
    </w:tbl>
    <w:p w14:paraId="741F45E6" w14:textId="77777777" w:rsidR="00241FB0" w:rsidRDefault="00241FB0"/>
    <w:sectPr w:rsidR="00241FB0" w:rsidSect="00F05DB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usan Christensen" w:date="2016-02-07T16:57:00Z" w:initials="SC">
    <w:p w14:paraId="1560E19C" w14:textId="77777777" w:rsidR="00790C64" w:rsidRDefault="00790C64">
      <w:pPr>
        <w:pStyle w:val="CommentText"/>
      </w:pPr>
      <w:r>
        <w:rPr>
          <w:rStyle w:val="CommentReference"/>
        </w:rPr>
        <w:annotationRef/>
      </w:r>
      <w:r>
        <w:t xml:space="preserve">Delete: 2000 </w:t>
      </w:r>
    </w:p>
    <w:p w14:paraId="40BBE4DB" w14:textId="77777777" w:rsidR="00790C64" w:rsidRDefault="00790C64">
      <w:pPr>
        <w:pStyle w:val="CommentText"/>
      </w:pPr>
      <w:r>
        <w:t>Replace with: 2003</w:t>
      </w:r>
    </w:p>
  </w:comment>
  <w:comment w:id="4" w:author="Susan Christensen" w:date="2016-02-07T16:53:00Z" w:initials="SC">
    <w:p w14:paraId="03476E78" w14:textId="77777777" w:rsidR="00790C64" w:rsidRDefault="00790C64">
      <w:pPr>
        <w:pStyle w:val="CommentText"/>
      </w:pPr>
      <w:r>
        <w:rPr>
          <w:rStyle w:val="CommentReference"/>
        </w:rPr>
        <w:annotationRef/>
      </w:r>
      <w:r>
        <w:t>Delete: current image</w:t>
      </w:r>
    </w:p>
    <w:p w14:paraId="66659AF4" w14:textId="1E4AD788" w:rsidR="00790C64" w:rsidRDefault="00790C64">
      <w:pPr>
        <w:pStyle w:val="CommentText"/>
      </w:pPr>
      <w:r>
        <w:t xml:space="preserve">Replace with: </w:t>
      </w:r>
      <w:r w:rsidR="005E4F73">
        <w:t>T</w:t>
      </w:r>
      <w:r>
        <w:t>emplate2015</w:t>
      </w:r>
      <w:r w:rsidR="00C60282">
        <w:t>.jpg</w:t>
      </w:r>
    </w:p>
  </w:comment>
  <w:comment w:id="5" w:author="Susan Christensen" w:date="2016-02-07T17:01:00Z" w:initials="SC">
    <w:p w14:paraId="62F666AC" w14:textId="77777777" w:rsidR="00C60282" w:rsidRDefault="00C60282">
      <w:pPr>
        <w:pStyle w:val="CommentText"/>
      </w:pPr>
      <w:r>
        <w:rPr>
          <w:rStyle w:val="CommentReference"/>
        </w:rPr>
        <w:annotationRef/>
      </w:r>
      <w:r>
        <w:t>Delete: comma</w:t>
      </w:r>
    </w:p>
    <w:p w14:paraId="21CDB1C6" w14:textId="77777777" w:rsidR="00C60282" w:rsidRDefault="00C60282">
      <w:pPr>
        <w:pStyle w:val="CommentText"/>
      </w:pPr>
      <w:r>
        <w:t>Replace with: period</w:t>
      </w:r>
    </w:p>
  </w:comment>
  <w:comment w:id="6" w:author="Susan Christensen" w:date="2016-02-07T17:55:00Z" w:initials="SC">
    <w:p w14:paraId="6B29B1DF" w14:textId="77777777" w:rsidR="001D7F94" w:rsidRDefault="001D7F94">
      <w:pPr>
        <w:pStyle w:val="CommentText"/>
      </w:pPr>
      <w:r>
        <w:rPr>
          <w:rStyle w:val="CommentReference"/>
        </w:rPr>
        <w:annotationRef/>
      </w:r>
      <w:r>
        <w:t>Add: This new section for the few changes with the 2015 template.</w:t>
      </w:r>
    </w:p>
    <w:p w14:paraId="3999BA03" w14:textId="77777777" w:rsidR="001D7F94" w:rsidRDefault="001D7F94">
      <w:pPr>
        <w:pStyle w:val="CommentText"/>
      </w:pPr>
    </w:p>
    <w:p w14:paraId="5981E49F" w14:textId="77777777" w:rsidR="001D7F94" w:rsidRDefault="001D7F94">
      <w:pPr>
        <w:pStyle w:val="CommentText"/>
      </w:pPr>
      <w:r>
        <w:t xml:space="preserve">George: Caryn sent you a document in November to help deal with Nemeth and UEB. Please add that link where I have </w:t>
      </w:r>
      <w:proofErr w:type="spellStart"/>
      <w:r>
        <w:t>xxxxx</w:t>
      </w:r>
      <w:proofErr w:type="spellEnd"/>
      <w:r>
        <w:t>.</w:t>
      </w:r>
    </w:p>
  </w:comment>
  <w:comment w:id="7" w:author="Susan Christensen" w:date="2016-02-07T17:58:00Z" w:initials="SC">
    <w:p w14:paraId="672C984D" w14:textId="77777777" w:rsidR="001D7F94" w:rsidRDefault="001D7F94">
      <w:pPr>
        <w:pStyle w:val="CommentText"/>
      </w:pPr>
      <w:r>
        <w:rPr>
          <w:rStyle w:val="CommentReference"/>
        </w:rPr>
        <w:annotationRef/>
      </w:r>
      <w:r>
        <w:t>Delete: 2015</w:t>
      </w:r>
    </w:p>
    <w:p w14:paraId="34DBBB6F" w14:textId="77777777" w:rsidR="001D7F94" w:rsidRDefault="001D7F94">
      <w:pPr>
        <w:pStyle w:val="CommentText"/>
      </w:pPr>
      <w:r>
        <w:t>Replace with: 2016</w:t>
      </w:r>
    </w:p>
  </w:comment>
  <w:comment w:id="11" w:author="Susan Christensen" w:date="2016-02-07T18:06:00Z" w:initials="SC">
    <w:p w14:paraId="6CB255A8" w14:textId="77777777" w:rsidR="0067220E" w:rsidRDefault="0067220E">
      <w:pPr>
        <w:pStyle w:val="CommentText"/>
      </w:pPr>
      <w:r>
        <w:rPr>
          <w:rStyle w:val="CommentReference"/>
        </w:rPr>
        <w:annotationRef/>
      </w:r>
      <w:r>
        <w:t>Delete: this image</w:t>
      </w:r>
    </w:p>
    <w:p w14:paraId="108D010D" w14:textId="087F2797" w:rsidR="0067220E" w:rsidRDefault="0067220E">
      <w:pPr>
        <w:pStyle w:val="CommentText"/>
      </w:pPr>
      <w:r>
        <w:t xml:space="preserve">Replace with: </w:t>
      </w:r>
      <w:r w:rsidR="005E4F73">
        <w:t>U</w:t>
      </w:r>
      <w:r>
        <w:t>pdate</w:t>
      </w:r>
      <w:r w:rsidR="005E4F73">
        <w:t>C</w:t>
      </w:r>
      <w:r>
        <w:t>hecked.jpg</w:t>
      </w:r>
    </w:p>
  </w:comment>
  <w:comment w:id="12" w:author="Susan Christensen" w:date="2016-02-07T18:23:00Z" w:initials="SC">
    <w:p w14:paraId="0C6DFC4F" w14:textId="77777777" w:rsidR="0067220E" w:rsidRDefault="0067220E">
      <w:pPr>
        <w:pStyle w:val="CommentText"/>
        <w:rPr>
          <w:i/>
        </w:rPr>
      </w:pPr>
      <w:r>
        <w:rPr>
          <w:rStyle w:val="CommentReference"/>
        </w:rPr>
        <w:annotationRef/>
      </w:r>
      <w:r>
        <w:t xml:space="preserve">Add: italics to </w:t>
      </w:r>
      <w:r>
        <w:rPr>
          <w:i/>
        </w:rPr>
        <w:t>uncheck</w:t>
      </w:r>
    </w:p>
    <w:p w14:paraId="72751918" w14:textId="77777777" w:rsidR="0067220E" w:rsidRPr="0067220E" w:rsidRDefault="0067220E">
      <w:pPr>
        <w:pStyle w:val="CommentText"/>
      </w:pPr>
      <w:r>
        <w:t>Add: quotation marks to “Automatically update document styles.”</w:t>
      </w:r>
    </w:p>
  </w:comment>
  <w:comment w:id="13" w:author="Susan Christensen" w:date="2016-02-07T18:06:00Z" w:initials="SC">
    <w:p w14:paraId="1150A8FB" w14:textId="77777777" w:rsidR="0067220E" w:rsidRDefault="0067220E">
      <w:pPr>
        <w:pStyle w:val="CommentText"/>
      </w:pPr>
      <w:r>
        <w:rPr>
          <w:rStyle w:val="CommentReference"/>
        </w:rPr>
        <w:annotationRef/>
      </w:r>
      <w:r>
        <w:t>Delete: this image</w:t>
      </w:r>
    </w:p>
    <w:p w14:paraId="5E6F5104" w14:textId="0B5DBA2E" w:rsidR="0067220E" w:rsidRDefault="0067220E">
      <w:pPr>
        <w:pStyle w:val="CommentText"/>
      </w:pPr>
      <w:r>
        <w:t xml:space="preserve">Replace with: </w:t>
      </w:r>
      <w:r w:rsidR="005E4F73">
        <w:t>U</w:t>
      </w:r>
      <w:r>
        <w:t>pdate</w:t>
      </w:r>
      <w:r w:rsidR="005E4F73">
        <w:t>U</w:t>
      </w:r>
      <w:r>
        <w:t>nchecked.jpg</w:t>
      </w:r>
    </w:p>
  </w:comment>
  <w:comment w:id="14" w:author="Susan Christensen" w:date="2016-02-07T18:24:00Z" w:initials="SC">
    <w:p w14:paraId="6F83EA41" w14:textId="77777777" w:rsidR="0067220E" w:rsidRDefault="0067220E">
      <w:pPr>
        <w:pStyle w:val="CommentText"/>
      </w:pPr>
      <w:r>
        <w:rPr>
          <w:rStyle w:val="CommentReference"/>
        </w:rPr>
        <w:annotationRef/>
      </w:r>
      <w:r>
        <w:t>Add: /2016</w:t>
      </w:r>
    </w:p>
  </w:comment>
  <w:comment w:id="15" w:author="Susan Christensen" w:date="2016-02-07T18:08:00Z" w:initials="SC">
    <w:p w14:paraId="32BEBDB8" w14:textId="77777777" w:rsidR="0067220E" w:rsidRDefault="0067220E">
      <w:pPr>
        <w:pStyle w:val="CommentText"/>
      </w:pPr>
      <w:r>
        <w:rPr>
          <w:rStyle w:val="CommentReference"/>
        </w:rPr>
        <w:annotationRef/>
      </w:r>
      <w:r>
        <w:t>Add: /2016</w:t>
      </w:r>
    </w:p>
  </w:comment>
  <w:comment w:id="16" w:author="Susan Christensen" w:date="2016-02-07T18:09:00Z" w:initials="SC">
    <w:p w14:paraId="5A810A4B" w14:textId="77777777" w:rsidR="0067220E" w:rsidRDefault="0067220E">
      <w:pPr>
        <w:pStyle w:val="CommentText"/>
      </w:pPr>
      <w:r>
        <w:rPr>
          <w:rStyle w:val="CommentReference"/>
        </w:rPr>
        <w:annotationRef/>
      </w:r>
      <w:r>
        <w:t>Add: /2016</w:t>
      </w:r>
    </w:p>
  </w:comment>
  <w:comment w:id="17" w:author="Susan Christensen" w:date="2016-02-07T18:14:00Z" w:initials="SC">
    <w:p w14:paraId="2374BFE8" w14:textId="77777777" w:rsidR="0067220E" w:rsidRDefault="0067220E">
      <w:pPr>
        <w:pStyle w:val="CommentText"/>
      </w:pPr>
      <w:r>
        <w:rPr>
          <w:rStyle w:val="CommentReference"/>
        </w:rPr>
        <w:annotationRef/>
      </w:r>
      <w:r>
        <w:t>Add: /2016</w:t>
      </w:r>
    </w:p>
  </w:comment>
  <w:comment w:id="20" w:author="Susan Christensen" w:date="2016-02-07T18:17:00Z" w:initials="SC">
    <w:p w14:paraId="50F2E6E5" w14:textId="77777777" w:rsidR="0067220E" w:rsidRDefault="0067220E">
      <w:pPr>
        <w:pStyle w:val="CommentText"/>
      </w:pPr>
      <w:r>
        <w:rPr>
          <w:rStyle w:val="CommentReference"/>
        </w:rPr>
        <w:annotationRef/>
      </w:r>
      <w:r>
        <w:t xml:space="preserve">Add: bold to </w:t>
      </w:r>
      <w:r w:rsidRPr="00146430">
        <w:rPr>
          <w:b/>
        </w:rPr>
        <w:t>Codes for First and Last Lines</w:t>
      </w:r>
    </w:p>
  </w:comment>
  <w:comment w:id="21" w:author="Susan Christensen" w:date="2016-02-07T18:16:00Z" w:initials="SC">
    <w:p w14:paraId="1190C133" w14:textId="77777777" w:rsidR="0067220E" w:rsidRDefault="0067220E">
      <w:pPr>
        <w:pStyle w:val="CommentText"/>
      </w:pPr>
      <w:r>
        <w:rPr>
          <w:rStyle w:val="CommentReference"/>
        </w:rPr>
        <w:annotationRef/>
      </w:r>
      <w:r>
        <w:t>Add: space between “to keep”</w:t>
      </w:r>
    </w:p>
  </w:comment>
  <w:comment w:id="22" w:author="Susan Christensen" w:date="2016-02-07T18:17:00Z" w:initials="SC">
    <w:p w14:paraId="79508B7A" w14:textId="77777777" w:rsidR="0067220E" w:rsidRDefault="0067220E">
      <w:pPr>
        <w:pStyle w:val="CommentText"/>
      </w:pPr>
      <w:r>
        <w:rPr>
          <w:rStyle w:val="CommentReference"/>
        </w:rPr>
        <w:annotationRef/>
      </w:r>
      <w:r>
        <w:t xml:space="preserve">Add: bold to </w:t>
      </w:r>
      <w:r w:rsidRPr="00146430">
        <w:rPr>
          <w:b/>
        </w:rPr>
        <w:t>All Pages</w:t>
      </w:r>
    </w:p>
  </w:comment>
  <w:comment w:id="23" w:author="Susan Christensen" w:date="2016-02-07T18:18:00Z" w:initials="SC">
    <w:p w14:paraId="2203D23D" w14:textId="77777777" w:rsidR="0067220E" w:rsidRPr="0067220E" w:rsidRDefault="0067220E">
      <w:pPr>
        <w:pStyle w:val="CommentText"/>
      </w:pPr>
      <w:r w:rsidRPr="0067220E">
        <w:annotationRef/>
      </w:r>
      <w:r w:rsidRPr="0067220E">
        <w:t xml:space="preserve">Add: bold to </w:t>
      </w:r>
      <w:r w:rsidRPr="00146430">
        <w:rPr>
          <w:b/>
        </w:rPr>
        <w:t>Resume Text on First Line</w:t>
      </w:r>
    </w:p>
  </w:comment>
  <w:comment w:id="24" w:author="Susan Christensen" w:date="2016-02-07T18:18:00Z" w:initials="SC">
    <w:p w14:paraId="07A53F03" w14:textId="77777777" w:rsidR="0067220E" w:rsidRDefault="0067220E">
      <w:pPr>
        <w:pStyle w:val="CommentText"/>
      </w:pPr>
      <w:r>
        <w:rPr>
          <w:rStyle w:val="CommentReference"/>
        </w:rPr>
        <w:annotationRef/>
      </w:r>
      <w:r>
        <w:t xml:space="preserve">Add: bold to </w:t>
      </w:r>
      <w:r w:rsidRPr="00146430">
        <w:rPr>
          <w:b/>
        </w:rPr>
        <w:t>Resume Text on Last Line</w:t>
      </w:r>
    </w:p>
  </w:comment>
  <w:comment w:id="27" w:author="Susan Christensen" w:date="2016-02-07T18:27:00Z" w:initials="SC">
    <w:p w14:paraId="696F0930" w14:textId="77777777" w:rsidR="00146430" w:rsidRDefault="00146430">
      <w:pPr>
        <w:pStyle w:val="CommentText"/>
      </w:pPr>
      <w:r>
        <w:rPr>
          <w:rStyle w:val="CommentReference"/>
        </w:rPr>
        <w:annotationRef/>
      </w:r>
      <w:r>
        <w:t xml:space="preserve">Add: bold to </w:t>
      </w:r>
      <w:r w:rsidRPr="00146430">
        <w:rPr>
          <w:b/>
        </w:rPr>
        <w:t>Discontinue Guide Words</w:t>
      </w:r>
    </w:p>
  </w:comment>
  <w:comment w:id="32" w:author="Susan Christensen" w:date="2016-02-07T18:30:00Z" w:initials="SC">
    <w:p w14:paraId="63C071FE" w14:textId="77777777" w:rsidR="00146430" w:rsidRDefault="00146430">
      <w:pPr>
        <w:pStyle w:val="CommentText"/>
      </w:pPr>
      <w:r>
        <w:rPr>
          <w:rStyle w:val="CommentReference"/>
        </w:rPr>
        <w:annotationRef/>
      </w:r>
      <w:r>
        <w:t xml:space="preserve">Add: quotation marks to </w:t>
      </w:r>
      <w:r>
        <w:rPr>
          <w:color w:val="000000"/>
        </w:rPr>
        <w:t>“Notes Plus”</w:t>
      </w:r>
    </w:p>
  </w:comment>
  <w:comment w:id="33" w:author="Susan Christensen" w:date="2016-02-07T21:23:00Z" w:initials="SC">
    <w:p w14:paraId="76405D2B" w14:textId="748C29EE" w:rsidR="000774F6" w:rsidRDefault="000774F6">
      <w:pPr>
        <w:pStyle w:val="CommentText"/>
      </w:pPr>
      <w:r>
        <w:rPr>
          <w:rStyle w:val="CommentReference"/>
        </w:rPr>
        <w:annotationRef/>
      </w:r>
      <w:r>
        <w:t xml:space="preserve">Add: </w:t>
      </w:r>
      <w:r>
        <w:rPr>
          <w:color w:val="000000"/>
        </w:rPr>
        <w:t>DBT will enclose the note within the TN symbols (6, 3).</w:t>
      </w:r>
    </w:p>
  </w:comment>
  <w:comment w:id="38" w:author="Susan Christensen" w:date="2016-02-07T21:18:00Z" w:initials="SC">
    <w:p w14:paraId="77C7255F" w14:textId="41275F24" w:rsidR="000774F6" w:rsidRDefault="000774F6">
      <w:pPr>
        <w:pStyle w:val="CommentText"/>
      </w:pPr>
      <w:r>
        <w:rPr>
          <w:rStyle w:val="CommentReference"/>
        </w:rPr>
        <w:annotationRef/>
      </w:r>
      <w:r>
        <w:t>New section</w:t>
      </w:r>
    </w:p>
    <w:p w14:paraId="2D3764EB" w14:textId="407E6121" w:rsidR="000774F6" w:rsidRDefault="000774F6">
      <w:pPr>
        <w:pStyle w:val="CommentText"/>
      </w:pPr>
      <w:r>
        <w:t>Insert: Tables.jpg at appropriate location</w:t>
      </w:r>
    </w:p>
  </w:comment>
  <w:comment w:id="40" w:author="Susan Christensen" w:date="2016-02-07T18:34:00Z" w:initials="SC">
    <w:p w14:paraId="68E20B44" w14:textId="77777777" w:rsidR="00146430" w:rsidRDefault="00146430">
      <w:pPr>
        <w:pStyle w:val="CommentText"/>
      </w:pPr>
      <w:r>
        <w:rPr>
          <w:rStyle w:val="CommentReference"/>
        </w:rPr>
        <w:annotationRef/>
      </w:r>
      <w:r>
        <w:t xml:space="preserve">Add: bold to </w:t>
      </w:r>
      <w:r w:rsidRPr="00146430">
        <w:rPr>
          <w:b/>
          <w:color w:val="000000"/>
        </w:rPr>
        <w:t>Transcriber-Generated Page t1</w:t>
      </w:r>
      <w:r>
        <w:rPr>
          <w:rStyle w:val="CommentReference"/>
        </w:rPr>
        <w:annotationRef/>
      </w:r>
    </w:p>
  </w:comment>
  <w:comment w:id="42" w:author="Susan Christensen" w:date="2016-02-07T21:21:00Z" w:initials="SC">
    <w:p w14:paraId="5B716E10" w14:textId="45AEE67D" w:rsidR="000774F6" w:rsidRDefault="000774F6">
      <w:pPr>
        <w:pStyle w:val="CommentText"/>
      </w:pPr>
      <w:r>
        <w:rPr>
          <w:rStyle w:val="CommentReference"/>
        </w:rPr>
        <w:annotationRef/>
      </w:r>
      <w:r>
        <w:t xml:space="preserve">Add: </w:t>
      </w:r>
      <w:r>
        <w:rPr>
          <w:color w:val="000000"/>
        </w:rPr>
        <w:t xml:space="preserve">Replace b as needed for other </w:t>
      </w:r>
      <w:proofErr w:type="spellStart"/>
      <w:r>
        <w:rPr>
          <w:color w:val="000000"/>
        </w:rPr>
        <w:t>colors</w:t>
      </w:r>
      <w:proofErr w:type="spellEnd"/>
      <w:r>
        <w:rPr>
          <w:color w:val="000000"/>
        </w:rPr>
        <w:t>.</w:t>
      </w:r>
    </w:p>
  </w:comment>
  <w:comment w:id="43" w:author="Susan Christensen" w:date="2016-02-07T21:21:00Z" w:initials="SC">
    <w:p w14:paraId="3551696F" w14:textId="5EAB797B" w:rsidR="000774F6" w:rsidRDefault="000774F6">
      <w:pPr>
        <w:pStyle w:val="CommentText"/>
      </w:pPr>
      <w:r>
        <w:rPr>
          <w:color w:val="000000"/>
        </w:rPr>
        <w:t xml:space="preserve">Add: </w:t>
      </w:r>
      <w:r>
        <w:rPr>
          <w:rStyle w:val="CommentReference"/>
        </w:rPr>
        <w:annotationRef/>
      </w:r>
      <w:r>
        <w:rPr>
          <w:color w:val="000000"/>
        </w:rPr>
        <w:t xml:space="preserve">Replace r as needed for other </w:t>
      </w:r>
      <w:proofErr w:type="spellStart"/>
      <w:r>
        <w:rPr>
          <w:color w:val="000000"/>
        </w:rPr>
        <w:t>colors</w:t>
      </w:r>
      <w:proofErr w:type="spellEnd"/>
      <w:r>
        <w:rPr>
          <w:color w:val="000000"/>
        </w:rPr>
        <w:t>.</w:t>
      </w:r>
    </w:p>
  </w:comment>
  <w:comment w:id="44" w:author="Susan Christensen" w:date="2016-02-07T21:22:00Z" w:initials="SC">
    <w:p w14:paraId="30014ACB" w14:textId="567904EC" w:rsidR="000774F6" w:rsidRDefault="000774F6">
      <w:pPr>
        <w:pStyle w:val="CommentText"/>
      </w:pPr>
      <w:r>
        <w:rPr>
          <w:rStyle w:val="CommentReference"/>
        </w:rPr>
        <w:annotationRef/>
      </w:r>
      <w:r>
        <w:t xml:space="preserve">Add: </w:t>
      </w:r>
      <w:r>
        <w:rPr>
          <w:color w:val="000000"/>
        </w:rPr>
        <w:t xml:space="preserve">Replace y as needed for other highlight </w:t>
      </w:r>
      <w:proofErr w:type="spellStart"/>
      <w:r>
        <w:rPr>
          <w:color w:val="000000"/>
        </w:rPr>
        <w:t>colors</w:t>
      </w:r>
      <w:proofErr w:type="spellEnd"/>
      <w:r>
        <w:rPr>
          <w:color w:val="000000"/>
        </w:rPr>
        <w:t>.</w:t>
      </w:r>
    </w:p>
  </w:comment>
  <w:comment w:id="45" w:author="Susan Christensen" w:date="2016-02-07T18:37:00Z" w:initials="SC">
    <w:p w14:paraId="42D7226B" w14:textId="77777777" w:rsidR="001E5352" w:rsidRDefault="001E5352">
      <w:pPr>
        <w:pStyle w:val="CommentText"/>
      </w:pPr>
      <w:r>
        <w:rPr>
          <w:rStyle w:val="CommentReference"/>
        </w:rPr>
        <w:annotationRef/>
      </w:r>
      <w:r>
        <w:t>Change: fix misspelling to Phonetic in the footnote</w:t>
      </w:r>
    </w:p>
  </w:comment>
  <w:comment w:id="46" w:author="Susan Christensen" w:date="2016-02-07T18:45:00Z" w:initials="SC">
    <w:p w14:paraId="5250403B" w14:textId="77777777" w:rsidR="001E5352" w:rsidRDefault="001E5352">
      <w:pPr>
        <w:pStyle w:val="CommentText"/>
      </w:pPr>
      <w:r>
        <w:rPr>
          <w:rStyle w:val="CommentReference"/>
        </w:rPr>
        <w:annotationRef/>
      </w:r>
      <w:r>
        <w:t>Delete: this image</w:t>
      </w:r>
    </w:p>
    <w:p w14:paraId="6BBCFDB5" w14:textId="77777777" w:rsidR="001E5352" w:rsidRDefault="001E5352">
      <w:pPr>
        <w:pStyle w:val="CommentText"/>
      </w:pPr>
      <w:r>
        <w:t>Replace with: WordImporter.jpg</w:t>
      </w:r>
    </w:p>
  </w:comment>
  <w:comment w:id="47" w:author="Susan Christensen" w:date="2016-02-07T18:46:00Z" w:initials="SC">
    <w:p w14:paraId="4C5E06A2" w14:textId="77777777" w:rsidR="00F415AE" w:rsidRDefault="00F415AE">
      <w:pPr>
        <w:pStyle w:val="CommentText"/>
      </w:pPr>
      <w:r>
        <w:rPr>
          <w:rStyle w:val="CommentReference"/>
        </w:rPr>
        <w:annotationRef/>
      </w:r>
      <w:r>
        <w:t>Add: hyphen to mark-up</w:t>
      </w:r>
    </w:p>
  </w:comment>
  <w:comment w:id="48" w:author="Susan Christensen" w:date="2016-02-07T18:46:00Z" w:initials="SC">
    <w:p w14:paraId="4E3154AF" w14:textId="77777777" w:rsidR="00F415AE" w:rsidRDefault="00F415AE">
      <w:pPr>
        <w:pStyle w:val="CommentText"/>
      </w:pPr>
      <w:r>
        <w:rPr>
          <w:rStyle w:val="CommentReference"/>
        </w:rPr>
        <w:annotationRef/>
      </w:r>
      <w:r>
        <w:t xml:space="preserve">Add: </w:t>
      </w:r>
      <w:r>
        <w:rPr>
          <w:color w:val="000000"/>
        </w:rPr>
        <w:t xml:space="preserve">Do </w:t>
      </w:r>
      <w:r>
        <w:rPr>
          <w:i/>
          <w:color w:val="000000"/>
        </w:rPr>
        <w:t>not</w:t>
      </w:r>
      <w:r>
        <w:rPr>
          <w:color w:val="000000"/>
        </w:rPr>
        <w:t xml:space="preserve"> include the space preceding the page number within this mark-up.</w:t>
      </w:r>
    </w:p>
  </w:comment>
  <w:comment w:id="50" w:author="Susan Christensen" w:date="2016-02-07T21:28:00Z" w:initials="SC">
    <w:p w14:paraId="4FA609D4" w14:textId="656186E5" w:rsidR="00FB1C32" w:rsidRDefault="00FB1C32">
      <w:pPr>
        <w:pStyle w:val="CommentText"/>
      </w:pPr>
      <w:r>
        <w:rPr>
          <w:rStyle w:val="CommentReference"/>
        </w:rPr>
        <w:annotationRef/>
      </w:r>
      <w:r>
        <w:t>Delete: this image</w:t>
      </w:r>
    </w:p>
    <w:p w14:paraId="218AD030" w14:textId="6980E7A4" w:rsidR="00FB1C32" w:rsidRDefault="00FB1C32">
      <w:pPr>
        <w:pStyle w:val="CommentText"/>
      </w:pPr>
      <w:r>
        <w:t>Replace with: DBTCodes.jpg</w:t>
      </w:r>
    </w:p>
  </w:comment>
  <w:comment w:id="51" w:author="Susan Christensen" w:date="2016-02-07T18:47:00Z" w:initials="SC">
    <w:p w14:paraId="558AA3A0" w14:textId="77777777" w:rsidR="00F415AE" w:rsidRDefault="00F415AE">
      <w:pPr>
        <w:pStyle w:val="CommentText"/>
      </w:pPr>
      <w:r>
        <w:rPr>
          <w:rStyle w:val="CommentReference"/>
        </w:rPr>
        <w:annotationRef/>
      </w:r>
      <w:r>
        <w:t>Add: /2016</w:t>
      </w:r>
    </w:p>
  </w:comment>
  <w:comment w:id="52" w:author="Susan Christensen" w:date="2016-02-07T21:31:00Z" w:initials="SC">
    <w:p w14:paraId="0B5BC330" w14:textId="3D6C2B11" w:rsidR="00FB1C32" w:rsidRDefault="00FB1C32">
      <w:pPr>
        <w:pStyle w:val="CommentText"/>
      </w:pPr>
      <w:r>
        <w:rPr>
          <w:rStyle w:val="CommentReference"/>
        </w:rPr>
        <w:annotationRef/>
      </w:r>
      <w:r>
        <w:t>Delete: this image</w:t>
      </w:r>
    </w:p>
    <w:p w14:paraId="0BB51826" w14:textId="64A9CE49" w:rsidR="00FB1C32" w:rsidRDefault="00FB1C32">
      <w:pPr>
        <w:pStyle w:val="CommentText"/>
      </w:pPr>
      <w:r>
        <w:t>Replace with: TNSymbols.jpg</w:t>
      </w:r>
    </w:p>
  </w:comment>
  <w:comment w:id="54" w:author="Susan Christensen" w:date="2016-02-07T19:05:00Z" w:initials="SC">
    <w:p w14:paraId="42B41A1A" w14:textId="77777777" w:rsidR="003D690B" w:rsidRDefault="003D690B">
      <w:pPr>
        <w:pStyle w:val="CommentText"/>
      </w:pPr>
      <w:r>
        <w:rPr>
          <w:rStyle w:val="CommentReference"/>
        </w:rPr>
        <w:annotationRef/>
      </w:r>
      <w:r>
        <w:t>Delete: this image</w:t>
      </w:r>
    </w:p>
    <w:p w14:paraId="125A1D48" w14:textId="77777777" w:rsidR="003D690B" w:rsidRDefault="003D690B">
      <w:pPr>
        <w:pStyle w:val="CommentText"/>
      </w:pPr>
      <w:r>
        <w:t>Replace with: NemethMenu.jpg</w:t>
      </w:r>
    </w:p>
  </w:comment>
  <w:comment w:id="55" w:author="Susan Christensen" w:date="2016-02-07T19:19:00Z" w:initials="SC">
    <w:p w14:paraId="262211B9" w14:textId="77777777" w:rsidR="00CD6383" w:rsidRDefault="00CD6383">
      <w:pPr>
        <w:pStyle w:val="CommentText"/>
      </w:pPr>
      <w:r>
        <w:rPr>
          <w:rStyle w:val="CommentReference"/>
        </w:rPr>
        <w:annotationRef/>
      </w:r>
      <w:r>
        <w:t>Add: this is new info for a style added to BANA 2015</w:t>
      </w:r>
    </w:p>
  </w:comment>
  <w:comment w:id="56" w:author="Susan Christensen" w:date="2016-02-07T19:27:00Z" w:initials="SC">
    <w:p w14:paraId="040EB363" w14:textId="77777777" w:rsidR="00A31AEC" w:rsidRDefault="00A31AEC">
      <w:pPr>
        <w:pStyle w:val="CommentText"/>
      </w:pPr>
      <w:r>
        <w:rPr>
          <w:rStyle w:val="CommentReference"/>
        </w:rPr>
        <w:annotationRef/>
      </w:r>
      <w:r>
        <w:t>Delete: this image</w:t>
      </w:r>
    </w:p>
    <w:p w14:paraId="430493E3" w14:textId="77777777" w:rsidR="00A31AEC" w:rsidRDefault="00A31AEC">
      <w:pPr>
        <w:pStyle w:val="CommentText"/>
      </w:pPr>
      <w:r>
        <w:t>Replace with: NemethCodes.jpg</w:t>
      </w:r>
    </w:p>
  </w:comment>
  <w:comment w:id="57" w:author="Susan Christensen" w:date="2016-02-07T19:30:00Z" w:initials="SC">
    <w:p w14:paraId="4123531F" w14:textId="71AFD877" w:rsidR="00690370" w:rsidRDefault="00690370">
      <w:pPr>
        <w:pStyle w:val="CommentText"/>
      </w:pPr>
      <w:r>
        <w:rPr>
          <w:rStyle w:val="CommentReference"/>
        </w:rPr>
        <w:annotationRef/>
      </w:r>
      <w:r>
        <w:t>Add: this is info for two new codes</w:t>
      </w:r>
    </w:p>
  </w:comment>
  <w:comment w:id="58" w:author="Susan Christensen" w:date="2016-02-07T19:31:00Z" w:initials="SC">
    <w:p w14:paraId="78B587F0" w14:textId="43011C40" w:rsidR="00690370" w:rsidRDefault="00690370">
      <w:pPr>
        <w:pStyle w:val="CommentText"/>
      </w:pPr>
      <w:r>
        <w:rPr>
          <w:rStyle w:val="CommentReference"/>
        </w:rPr>
        <w:annotationRef/>
      </w:r>
      <w:r>
        <w:t xml:space="preserve">As before, Caryn sent you a document in November to help deal with Nemeth and UEB. Please add that link where I have </w:t>
      </w:r>
      <w:proofErr w:type="spellStart"/>
      <w:r>
        <w:t>xxxxx</w:t>
      </w:r>
      <w:proofErr w:type="spellEnd"/>
    </w:p>
  </w:comment>
  <w:comment w:id="60" w:author="Susan Christensen" w:date="2016-02-07T19:50:00Z" w:initials="SC">
    <w:p w14:paraId="362D4846" w14:textId="77777777" w:rsidR="00277C1C" w:rsidRDefault="00277C1C">
      <w:pPr>
        <w:pStyle w:val="CommentText"/>
      </w:pPr>
      <w:r>
        <w:rPr>
          <w:rStyle w:val="CommentReference"/>
        </w:rPr>
        <w:annotationRef/>
      </w:r>
      <w:r>
        <w:t>Delete: this image</w:t>
      </w:r>
    </w:p>
    <w:p w14:paraId="038EF42D" w14:textId="16236EEB" w:rsidR="00277C1C" w:rsidRDefault="00277C1C">
      <w:pPr>
        <w:pStyle w:val="CommentText"/>
      </w:pPr>
      <w:r>
        <w:t>Replace with: DefaultTemplate.jpg</w:t>
      </w:r>
    </w:p>
  </w:comment>
  <w:comment w:id="61" w:author="Susan Christensen" w:date="2016-02-07T19:50:00Z" w:initials="SC">
    <w:p w14:paraId="76F89CF5" w14:textId="77777777" w:rsidR="00277C1C" w:rsidRDefault="00277C1C">
      <w:pPr>
        <w:pStyle w:val="CommentText"/>
      </w:pPr>
      <w:r>
        <w:rPr>
          <w:rStyle w:val="CommentReference"/>
        </w:rPr>
        <w:annotationRef/>
      </w:r>
      <w:r>
        <w:t>Delete: this image</w:t>
      </w:r>
    </w:p>
    <w:p w14:paraId="6862E8CA" w14:textId="34428A4C" w:rsidR="00277C1C" w:rsidRDefault="00277C1C">
      <w:pPr>
        <w:pStyle w:val="CommentText"/>
      </w:pPr>
      <w:r>
        <w:t>Replace with: WordImporter.jpg (also used earlier)</w:t>
      </w:r>
    </w:p>
  </w:comment>
  <w:comment w:id="63" w:author="Susan Christensen" w:date="2016-02-07T20:05:00Z" w:initials="SC">
    <w:p w14:paraId="71F529F1" w14:textId="77777777" w:rsidR="00005997" w:rsidRDefault="00005997">
      <w:pPr>
        <w:pStyle w:val="CommentText"/>
      </w:pPr>
      <w:r>
        <w:rPr>
          <w:rStyle w:val="CommentReference"/>
        </w:rPr>
        <w:annotationRef/>
      </w:r>
      <w:r>
        <w:t>Add: this row</w:t>
      </w:r>
    </w:p>
  </w:comment>
  <w:comment w:id="64" w:author="Susan Christensen" w:date="2016-02-07T21:00:00Z" w:initials="SC">
    <w:p w14:paraId="3E436B08" w14:textId="77777777" w:rsidR="00E13F7B" w:rsidRDefault="00E13F7B" w:rsidP="00E13F7B">
      <w:pPr>
        <w:pStyle w:val="CommentText"/>
      </w:pPr>
      <w:r>
        <w:rPr>
          <w:rStyle w:val="CommentReference"/>
        </w:rPr>
        <w:annotationRef/>
      </w:r>
      <w:r>
        <w:rPr>
          <w:rStyle w:val="CommentReference"/>
        </w:rPr>
        <w:annotationRef/>
      </w:r>
      <w:r>
        <w:t>Delete: Styles: Special</w:t>
      </w:r>
    </w:p>
    <w:p w14:paraId="1134ADDC" w14:textId="04EDF98F" w:rsidR="00E13F7B" w:rsidRDefault="00E13F7B">
      <w:pPr>
        <w:pStyle w:val="CommentText"/>
      </w:pPr>
      <w:r>
        <w:t>Replace with: Character</w:t>
      </w:r>
    </w:p>
  </w:comment>
  <w:comment w:id="65" w:author="Susan Christensen" w:date="2016-02-07T20:03:00Z" w:initials="SC">
    <w:p w14:paraId="6556E54E" w14:textId="77777777" w:rsidR="00005997" w:rsidRDefault="00005997">
      <w:pPr>
        <w:pStyle w:val="CommentText"/>
      </w:pPr>
      <w:r>
        <w:rPr>
          <w:rStyle w:val="CommentReference"/>
        </w:rPr>
        <w:annotationRef/>
      </w:r>
      <w:r>
        <w:t xml:space="preserve">Delete: Glossary, </w:t>
      </w:r>
    </w:p>
  </w:comment>
  <w:comment w:id="66" w:author="Susan Christensen" w:date="2016-02-07T21:08:00Z" w:initials="SC">
    <w:p w14:paraId="3F4A0CF1" w14:textId="77777777" w:rsidR="00BE5961" w:rsidRDefault="00BE5961" w:rsidP="00BE5961">
      <w:pPr>
        <w:pStyle w:val="CommentText"/>
      </w:pPr>
      <w:r>
        <w:rPr>
          <w:rStyle w:val="CommentReference"/>
        </w:rPr>
        <w:annotationRef/>
      </w:r>
      <w:r>
        <w:t>Delete: Styles:</w:t>
      </w:r>
    </w:p>
    <w:p w14:paraId="09281079" w14:textId="16DF53B1" w:rsidR="00BE5961" w:rsidRDefault="00BE5961" w:rsidP="00BE5961">
      <w:pPr>
        <w:pStyle w:val="CommentText"/>
      </w:pPr>
      <w:r>
        <w:t>Replace with: Character:</w:t>
      </w:r>
    </w:p>
  </w:comment>
  <w:comment w:id="67" w:author="Susan Christensen" w:date="2016-02-07T20:25:00Z" w:initials="SC">
    <w:p w14:paraId="5C5CEDC8" w14:textId="618DA527" w:rsidR="008C13C5" w:rsidRDefault="008C13C5">
      <w:pPr>
        <w:pStyle w:val="CommentText"/>
      </w:pPr>
      <w:r>
        <w:rPr>
          <w:rStyle w:val="CommentReference"/>
        </w:rPr>
        <w:annotationRef/>
      </w:r>
      <w:r>
        <w:t>Delete: Styles:</w:t>
      </w:r>
      <w:r w:rsidR="00E9137C">
        <w:t xml:space="preserve"> Special</w:t>
      </w:r>
    </w:p>
    <w:p w14:paraId="49C601EB" w14:textId="782260D6" w:rsidR="008C13C5" w:rsidRDefault="008C13C5">
      <w:pPr>
        <w:pStyle w:val="CommentText"/>
      </w:pPr>
      <w:r>
        <w:t>Replace with: Character:</w:t>
      </w:r>
    </w:p>
  </w:comment>
  <w:comment w:id="68" w:author="Susan Christensen" w:date="2016-02-07T20:20:00Z" w:initials="SC">
    <w:p w14:paraId="4AA2F432" w14:textId="68D61835" w:rsidR="008C13C5" w:rsidRDefault="008C13C5">
      <w:pPr>
        <w:pStyle w:val="CommentText"/>
      </w:pPr>
      <w:r>
        <w:rPr>
          <w:rStyle w:val="CommentReference"/>
        </w:rPr>
        <w:annotationRef/>
      </w:r>
      <w:r>
        <w:t>Add: this row</w:t>
      </w:r>
    </w:p>
  </w:comment>
  <w:comment w:id="69" w:author="Susan Christensen" w:date="2016-02-07T20:10:00Z" w:initials="SC">
    <w:p w14:paraId="0449801C" w14:textId="32310E58" w:rsidR="00230C7B" w:rsidRDefault="00230C7B">
      <w:pPr>
        <w:pStyle w:val="CommentText"/>
      </w:pPr>
      <w:r>
        <w:rPr>
          <w:rStyle w:val="CommentReference"/>
        </w:rPr>
        <w:annotationRef/>
      </w:r>
      <w:r>
        <w:t xml:space="preserve">Delete: </w:t>
      </w:r>
      <w:proofErr w:type="spellStart"/>
      <w:r>
        <w:t>Misc</w:t>
      </w:r>
      <w:proofErr w:type="spellEnd"/>
    </w:p>
    <w:p w14:paraId="10CD61E3" w14:textId="1F000762" w:rsidR="00230C7B" w:rsidRDefault="00230C7B">
      <w:pPr>
        <w:pStyle w:val="CommentText"/>
      </w:pPr>
      <w:r>
        <w:t>Replace with: Notes</w:t>
      </w:r>
    </w:p>
  </w:comment>
  <w:comment w:id="70" w:author="Susan Christensen" w:date="2016-02-07T21:03:00Z" w:initials="SC">
    <w:p w14:paraId="4296B848" w14:textId="104C253D" w:rsidR="00E13F7B" w:rsidRDefault="00E13F7B" w:rsidP="00E13F7B">
      <w:pPr>
        <w:pStyle w:val="CommentText"/>
      </w:pPr>
      <w:r>
        <w:rPr>
          <w:rStyle w:val="CommentReference"/>
        </w:rPr>
        <w:annotationRef/>
      </w:r>
      <w:r>
        <w:rPr>
          <w:rStyle w:val="CommentReference"/>
        </w:rPr>
        <w:annotationRef/>
      </w:r>
      <w:r>
        <w:t>Delete: Styles</w:t>
      </w:r>
      <w:r>
        <w:t>:</w:t>
      </w:r>
    </w:p>
    <w:p w14:paraId="2B2886DD" w14:textId="543D4CFB" w:rsidR="00E13F7B" w:rsidRDefault="00E13F7B" w:rsidP="00E13F7B">
      <w:pPr>
        <w:pStyle w:val="CommentText"/>
      </w:pPr>
      <w:r>
        <w:t>Replace with: Character</w:t>
      </w:r>
      <w:r>
        <w:t>:</w:t>
      </w:r>
    </w:p>
    <w:p w14:paraId="3D042AB7" w14:textId="63E77C41" w:rsidR="00E13F7B" w:rsidRDefault="00E13F7B">
      <w:pPr>
        <w:pStyle w:val="CommentText"/>
      </w:pPr>
    </w:p>
  </w:comment>
  <w:comment w:id="71" w:author="Susan Christensen" w:date="2016-02-07T21:04:00Z" w:initials="SC">
    <w:p w14:paraId="34361920" w14:textId="77777777" w:rsidR="00E13F7B" w:rsidRDefault="00E13F7B" w:rsidP="00E13F7B">
      <w:pPr>
        <w:pStyle w:val="CommentText"/>
      </w:pPr>
      <w:r>
        <w:rPr>
          <w:rStyle w:val="CommentReference"/>
        </w:rPr>
        <w:annotationRef/>
      </w:r>
      <w:r>
        <w:t>Delete: Styles:</w:t>
      </w:r>
    </w:p>
    <w:p w14:paraId="3CE6FC2D" w14:textId="1A6E9D52" w:rsidR="00E13F7B" w:rsidRDefault="00E13F7B" w:rsidP="00E13F7B">
      <w:pPr>
        <w:pStyle w:val="CommentText"/>
      </w:pPr>
      <w:r>
        <w:t>Replace with: Character:</w:t>
      </w:r>
    </w:p>
  </w:comment>
  <w:comment w:id="72" w:author="Susan Christensen" w:date="2016-02-07T21:01:00Z" w:initials="SC">
    <w:p w14:paraId="1F6FD8C7" w14:textId="77777777" w:rsidR="00E13F7B" w:rsidRDefault="00E13F7B" w:rsidP="00E13F7B">
      <w:pPr>
        <w:pStyle w:val="CommentText"/>
      </w:pPr>
      <w:r>
        <w:rPr>
          <w:rStyle w:val="CommentReference"/>
        </w:rPr>
        <w:annotationRef/>
      </w:r>
      <w:r>
        <w:rPr>
          <w:rStyle w:val="CommentReference"/>
        </w:rPr>
        <w:annotationRef/>
      </w:r>
      <w:r>
        <w:t>Delete: Styles: Special</w:t>
      </w:r>
    </w:p>
    <w:p w14:paraId="1F9E00D7" w14:textId="32A0605E" w:rsidR="00E13F7B" w:rsidRDefault="00E13F7B">
      <w:pPr>
        <w:pStyle w:val="CommentText"/>
      </w:pPr>
      <w:r>
        <w:t>Replace with: Character</w:t>
      </w:r>
    </w:p>
  </w:comment>
  <w:comment w:id="73" w:author="Susan Christensen" w:date="2016-02-07T21:01:00Z" w:initials="SC">
    <w:p w14:paraId="0387E82A" w14:textId="77777777" w:rsidR="00E13F7B" w:rsidRDefault="00E13F7B" w:rsidP="00E13F7B">
      <w:pPr>
        <w:pStyle w:val="CommentText"/>
      </w:pPr>
      <w:r>
        <w:rPr>
          <w:rStyle w:val="CommentReference"/>
        </w:rPr>
        <w:annotationRef/>
      </w:r>
      <w:r>
        <w:rPr>
          <w:rStyle w:val="CommentReference"/>
        </w:rPr>
        <w:annotationRef/>
      </w:r>
      <w:r>
        <w:t>Delete: Styles: Special</w:t>
      </w:r>
    </w:p>
    <w:p w14:paraId="4D9DD3A9" w14:textId="77C32054" w:rsidR="00E13F7B" w:rsidRDefault="00E13F7B">
      <w:pPr>
        <w:pStyle w:val="CommentText"/>
      </w:pPr>
      <w:r>
        <w:t>Replace with: Character</w:t>
      </w:r>
    </w:p>
  </w:comment>
  <w:comment w:id="74" w:author="Susan Christensen" w:date="2016-02-07T19:53:00Z" w:initials="SC">
    <w:p w14:paraId="51A7CAC2" w14:textId="107381F5" w:rsidR="00277C1C" w:rsidRDefault="00277C1C">
      <w:pPr>
        <w:pStyle w:val="CommentText"/>
      </w:pPr>
      <w:r>
        <w:rPr>
          <w:rStyle w:val="CommentReference"/>
        </w:rPr>
        <w:annotationRef/>
      </w:r>
      <w:r>
        <w:t xml:space="preserve">Delete: Hyperlink row. </w:t>
      </w:r>
      <w:r w:rsidR="00BE5961">
        <w:t xml:space="preserve">This style </w:t>
      </w:r>
      <w:r>
        <w:t>is not part of the template.</w:t>
      </w:r>
    </w:p>
  </w:comment>
  <w:comment w:id="75" w:author="Susan Christensen" w:date="2016-02-07T20:23:00Z" w:initials="SC">
    <w:p w14:paraId="6A30F3B9" w14:textId="52762D5F" w:rsidR="008C13C5" w:rsidRDefault="008C13C5">
      <w:pPr>
        <w:pStyle w:val="CommentText"/>
      </w:pPr>
      <w:r>
        <w:rPr>
          <w:rStyle w:val="CommentReference"/>
        </w:rPr>
        <w:annotationRef/>
      </w:r>
      <w:r>
        <w:t>Add: this row</w:t>
      </w:r>
    </w:p>
  </w:comment>
  <w:comment w:id="76" w:author="Susan Christensen" w:date="2016-02-07T21:05:00Z" w:initials="SC">
    <w:p w14:paraId="05B43B00" w14:textId="77777777" w:rsidR="00E13F7B" w:rsidRDefault="00E13F7B" w:rsidP="00E13F7B">
      <w:pPr>
        <w:pStyle w:val="CommentText"/>
      </w:pPr>
      <w:r>
        <w:rPr>
          <w:rStyle w:val="CommentReference"/>
        </w:rPr>
        <w:annotationRef/>
      </w:r>
      <w:r>
        <w:t>Delete: Styles:</w:t>
      </w:r>
    </w:p>
    <w:p w14:paraId="323841E9" w14:textId="6E482EE9" w:rsidR="00E13F7B" w:rsidRDefault="00E13F7B" w:rsidP="00E13F7B">
      <w:pPr>
        <w:pStyle w:val="CommentText"/>
      </w:pPr>
      <w:r>
        <w:t>Replace with: Character:</w:t>
      </w:r>
    </w:p>
  </w:comment>
  <w:comment w:id="77" w:author="Susan Christensen" w:date="2016-02-07T21:05:00Z" w:initials="SC">
    <w:p w14:paraId="1E8F39A5" w14:textId="77777777" w:rsidR="00E13F7B" w:rsidRDefault="00E13F7B" w:rsidP="00E13F7B">
      <w:pPr>
        <w:pStyle w:val="CommentText"/>
      </w:pPr>
      <w:r>
        <w:rPr>
          <w:rStyle w:val="CommentReference"/>
        </w:rPr>
        <w:annotationRef/>
      </w:r>
      <w:r>
        <w:t>Delete: Styles:</w:t>
      </w:r>
    </w:p>
    <w:p w14:paraId="623C9E86" w14:textId="77A3318D" w:rsidR="00E13F7B" w:rsidRDefault="00E13F7B" w:rsidP="00E13F7B">
      <w:pPr>
        <w:pStyle w:val="CommentText"/>
      </w:pPr>
      <w:r>
        <w:t>Replace with: Character:</w:t>
      </w:r>
    </w:p>
  </w:comment>
  <w:comment w:id="78" w:author="Susan Christensen" w:date="2016-02-07T19:59:00Z" w:initials="SC">
    <w:p w14:paraId="2D1A641F" w14:textId="77777777" w:rsidR="00005997" w:rsidRDefault="00005997">
      <w:pPr>
        <w:pStyle w:val="CommentText"/>
      </w:pPr>
      <w:r>
        <w:rPr>
          <w:rStyle w:val="CommentReference"/>
        </w:rPr>
        <w:annotationRef/>
      </w:r>
      <w:proofErr w:type="spellStart"/>
      <w:r>
        <w:t>AddL</w:t>
      </w:r>
      <w:proofErr w:type="spellEnd"/>
      <w:r>
        <w:t xml:space="preserve"> </w:t>
      </w:r>
      <w:proofErr w:type="spellStart"/>
      <w:r>
        <w:t>LeftFlush</w:t>
      </w:r>
      <w:proofErr w:type="spellEnd"/>
      <w:r>
        <w:t xml:space="preserve"> to first column</w:t>
      </w:r>
    </w:p>
  </w:comment>
  <w:comment w:id="79" w:author="Susan Christensen" w:date="2016-02-07T21:02:00Z" w:initials="SC">
    <w:p w14:paraId="4C944943" w14:textId="77777777" w:rsidR="00E13F7B" w:rsidRDefault="00E13F7B" w:rsidP="00E13F7B">
      <w:pPr>
        <w:pStyle w:val="CommentText"/>
      </w:pPr>
      <w:r>
        <w:rPr>
          <w:rStyle w:val="CommentReference"/>
        </w:rPr>
        <w:annotationRef/>
      </w:r>
      <w:r>
        <w:rPr>
          <w:rStyle w:val="CommentReference"/>
        </w:rPr>
        <w:annotationRef/>
      </w:r>
      <w:r>
        <w:t>Delete: Styles: Special</w:t>
      </w:r>
    </w:p>
    <w:p w14:paraId="13BC1CA5" w14:textId="6AA88EB5" w:rsidR="00E13F7B" w:rsidRDefault="00E13F7B">
      <w:pPr>
        <w:pStyle w:val="CommentText"/>
      </w:pPr>
      <w:r>
        <w:t>Replace with: Character</w:t>
      </w:r>
    </w:p>
  </w:comment>
  <w:comment w:id="80" w:author="Susan Christensen" w:date="2016-02-07T20:18:00Z" w:initials="SC">
    <w:p w14:paraId="64F49969" w14:textId="3DABAD9B" w:rsidR="008C13C5" w:rsidRDefault="008C13C5">
      <w:pPr>
        <w:pStyle w:val="CommentText"/>
      </w:pPr>
      <w:r>
        <w:rPr>
          <w:rStyle w:val="CommentReference"/>
        </w:rPr>
        <w:annotationRef/>
      </w:r>
      <w:r>
        <w:t>Delete: Character:</w:t>
      </w:r>
    </w:p>
    <w:p w14:paraId="361AD009" w14:textId="7E2FDFF5" w:rsidR="008C13C5" w:rsidRDefault="008C13C5">
      <w:pPr>
        <w:pStyle w:val="CommentText"/>
      </w:pPr>
      <w:r>
        <w:t>Replace with: Styles:</w:t>
      </w:r>
    </w:p>
  </w:comment>
  <w:comment w:id="81" w:author="Susan Christensen" w:date="2016-02-07T20:09:00Z" w:initials="SC">
    <w:p w14:paraId="1E66252D" w14:textId="3B661233" w:rsidR="00230C7B" w:rsidRDefault="00230C7B">
      <w:pPr>
        <w:pStyle w:val="CommentText"/>
      </w:pPr>
      <w:r>
        <w:rPr>
          <w:rStyle w:val="CommentReference"/>
        </w:rPr>
        <w:annotationRef/>
      </w:r>
      <w:r>
        <w:t>Add: (AutoText)</w:t>
      </w:r>
    </w:p>
  </w:comment>
  <w:comment w:id="82" w:author="Susan Christensen" w:date="2016-02-07T20:21:00Z" w:initials="SC">
    <w:p w14:paraId="4B0AA807" w14:textId="1F4AA771" w:rsidR="008C13C5" w:rsidRDefault="008C13C5">
      <w:pPr>
        <w:pStyle w:val="CommentText"/>
      </w:pPr>
      <w:r>
        <w:rPr>
          <w:rStyle w:val="CommentReference"/>
        </w:rPr>
        <w:annotationRef/>
      </w:r>
      <w:r>
        <w:t>Add: this row</w:t>
      </w:r>
    </w:p>
  </w:comment>
  <w:comment w:id="83" w:author="Susan Christensen" w:date="2016-02-07T20:17:00Z" w:initials="SC">
    <w:p w14:paraId="67CF7F9B" w14:textId="1E5D1F88" w:rsidR="008C13C5" w:rsidRDefault="008C13C5">
      <w:pPr>
        <w:pStyle w:val="CommentText"/>
      </w:pPr>
      <w:r>
        <w:rPr>
          <w:rStyle w:val="CommentReference"/>
        </w:rPr>
        <w:annotationRef/>
      </w:r>
      <w:r>
        <w:t>Delete: Character:</w:t>
      </w:r>
    </w:p>
    <w:p w14:paraId="477CEB56" w14:textId="758F5D59" w:rsidR="008C13C5" w:rsidRDefault="008C13C5">
      <w:pPr>
        <w:pStyle w:val="CommentText"/>
      </w:pPr>
      <w:r>
        <w:t>Replace with: Styles:</w:t>
      </w:r>
    </w:p>
  </w:comment>
  <w:comment w:id="84" w:author="Susan Christensen" w:date="2016-02-07T21:05:00Z" w:initials="SC">
    <w:p w14:paraId="352665BE" w14:textId="77777777" w:rsidR="00E13F7B" w:rsidRDefault="00E13F7B" w:rsidP="00E13F7B">
      <w:pPr>
        <w:pStyle w:val="CommentText"/>
      </w:pPr>
      <w:r>
        <w:rPr>
          <w:rStyle w:val="CommentReference"/>
        </w:rPr>
        <w:annotationRef/>
      </w:r>
      <w:r>
        <w:t>Delete: Styles:</w:t>
      </w:r>
    </w:p>
    <w:p w14:paraId="7DB81FCC" w14:textId="1D19F0E8" w:rsidR="00E13F7B" w:rsidRDefault="00E13F7B" w:rsidP="00E13F7B">
      <w:pPr>
        <w:pStyle w:val="CommentText"/>
      </w:pPr>
      <w:r>
        <w:t>Replace with: Character:</w:t>
      </w:r>
    </w:p>
  </w:comment>
  <w:comment w:id="85" w:author="Susan Christensen" w:date="2016-02-07T20:08:00Z" w:initials="SC">
    <w:p w14:paraId="7CBA981F" w14:textId="270CB7FF" w:rsidR="00230C7B" w:rsidRDefault="00230C7B">
      <w:pPr>
        <w:pStyle w:val="CommentText"/>
      </w:pPr>
      <w:r>
        <w:rPr>
          <w:rStyle w:val="CommentReference"/>
        </w:rPr>
        <w:annotationRef/>
      </w:r>
      <w:r>
        <w:t>Add: this row</w:t>
      </w:r>
    </w:p>
  </w:comment>
  <w:comment w:id="86" w:author="Susan Christensen" w:date="2016-02-07T20:27:00Z" w:initials="SC">
    <w:p w14:paraId="09C38088" w14:textId="5D7B472C" w:rsidR="00E9137C" w:rsidRDefault="00E9137C">
      <w:pPr>
        <w:pStyle w:val="CommentText"/>
      </w:pPr>
      <w:r>
        <w:rPr>
          <w:rStyle w:val="CommentReference"/>
        </w:rPr>
        <w:annotationRef/>
      </w:r>
      <w:r>
        <w:t>Add: this row</w:t>
      </w:r>
    </w:p>
  </w:comment>
  <w:comment w:id="87" w:author="Susan Christensen" w:date="2016-02-07T20:16:00Z" w:initials="SC">
    <w:p w14:paraId="46EE6CB6" w14:textId="39338D55" w:rsidR="008C13C5" w:rsidRDefault="008C13C5">
      <w:pPr>
        <w:pStyle w:val="CommentText"/>
      </w:pPr>
      <w:r>
        <w:rPr>
          <w:rStyle w:val="CommentReference"/>
        </w:rPr>
        <w:annotationRef/>
      </w:r>
      <w:r>
        <w:t>Add: this row</w:t>
      </w:r>
    </w:p>
  </w:comment>
  <w:comment w:id="88" w:author="Susan Christensen" w:date="2016-02-07T21:02:00Z" w:initials="SC">
    <w:p w14:paraId="5309216A" w14:textId="77777777" w:rsidR="00E13F7B" w:rsidRDefault="00E13F7B" w:rsidP="00E13F7B">
      <w:pPr>
        <w:pStyle w:val="CommentText"/>
      </w:pPr>
      <w:r>
        <w:rPr>
          <w:rStyle w:val="CommentReference"/>
        </w:rPr>
        <w:annotationRef/>
      </w:r>
      <w:r>
        <w:rPr>
          <w:rStyle w:val="CommentReference"/>
        </w:rPr>
        <w:annotationRef/>
      </w:r>
      <w:r>
        <w:t>Delete: Styles: Special</w:t>
      </w:r>
    </w:p>
    <w:p w14:paraId="5F77A146" w14:textId="46FD3CE0" w:rsidR="00E13F7B" w:rsidRDefault="00E13F7B">
      <w:pPr>
        <w:pStyle w:val="CommentText"/>
      </w:pPr>
      <w:r>
        <w:t>Replace with: Character</w:t>
      </w:r>
    </w:p>
  </w:comment>
  <w:comment w:id="89" w:author="Susan Christensen" w:date="2016-02-07T20:12:00Z" w:initials="SC">
    <w:p w14:paraId="1D2F810C" w14:textId="234E3825" w:rsidR="00230C7B" w:rsidRDefault="00230C7B">
      <w:pPr>
        <w:pStyle w:val="CommentText"/>
      </w:pPr>
      <w:r>
        <w:rPr>
          <w:rStyle w:val="CommentReference"/>
        </w:rPr>
        <w:annotationRef/>
      </w:r>
      <w:r>
        <w:t xml:space="preserve">Delete: space between </w:t>
      </w:r>
      <w:proofErr w:type="spellStart"/>
      <w:r>
        <w:t>VersePlay</w:t>
      </w:r>
      <w:proofErr w:type="spellEnd"/>
      <w:r>
        <w:t xml:space="preserve"> and 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BBE4DB" w15:done="0"/>
  <w15:commentEx w15:paraId="66659AF4" w15:done="0"/>
  <w15:commentEx w15:paraId="21CDB1C6" w15:done="0"/>
  <w15:commentEx w15:paraId="5981E49F" w15:done="0"/>
  <w15:commentEx w15:paraId="34DBBB6F" w15:done="0"/>
  <w15:commentEx w15:paraId="108D010D" w15:done="0"/>
  <w15:commentEx w15:paraId="72751918" w15:done="0"/>
  <w15:commentEx w15:paraId="5E6F5104" w15:done="0"/>
  <w15:commentEx w15:paraId="6F83EA41" w15:done="0"/>
  <w15:commentEx w15:paraId="32BEBDB8" w15:done="0"/>
  <w15:commentEx w15:paraId="5A810A4B" w15:done="0"/>
  <w15:commentEx w15:paraId="2374BFE8" w15:done="0"/>
  <w15:commentEx w15:paraId="50F2E6E5" w15:done="0"/>
  <w15:commentEx w15:paraId="1190C133" w15:done="0"/>
  <w15:commentEx w15:paraId="79508B7A" w15:done="0"/>
  <w15:commentEx w15:paraId="2203D23D" w15:done="0"/>
  <w15:commentEx w15:paraId="07A53F03" w15:done="0"/>
  <w15:commentEx w15:paraId="696F0930" w15:done="0"/>
  <w15:commentEx w15:paraId="63C071FE" w15:done="0"/>
  <w15:commentEx w15:paraId="76405D2B" w15:done="0"/>
  <w15:commentEx w15:paraId="2D3764EB" w15:done="0"/>
  <w15:commentEx w15:paraId="68E20B44" w15:done="0"/>
  <w15:commentEx w15:paraId="5B716E10" w15:done="0"/>
  <w15:commentEx w15:paraId="3551696F" w15:done="0"/>
  <w15:commentEx w15:paraId="30014ACB" w15:done="0"/>
  <w15:commentEx w15:paraId="42D7226B" w15:done="0"/>
  <w15:commentEx w15:paraId="6BBCFDB5" w15:done="0"/>
  <w15:commentEx w15:paraId="4C5E06A2" w15:done="0"/>
  <w15:commentEx w15:paraId="4E3154AF" w15:done="0"/>
  <w15:commentEx w15:paraId="218AD030" w15:done="0"/>
  <w15:commentEx w15:paraId="558AA3A0" w15:done="0"/>
  <w15:commentEx w15:paraId="0BB51826" w15:done="0"/>
  <w15:commentEx w15:paraId="125A1D48" w15:done="0"/>
  <w15:commentEx w15:paraId="262211B9" w15:done="0"/>
  <w15:commentEx w15:paraId="430493E3" w15:done="0"/>
  <w15:commentEx w15:paraId="4123531F" w15:done="0"/>
  <w15:commentEx w15:paraId="78B587F0" w15:done="0"/>
  <w15:commentEx w15:paraId="038EF42D" w15:done="0"/>
  <w15:commentEx w15:paraId="6862E8CA" w15:done="0"/>
  <w15:commentEx w15:paraId="71F529F1" w15:done="0"/>
  <w15:commentEx w15:paraId="1134ADDC" w15:done="0"/>
  <w15:commentEx w15:paraId="6556E54E" w15:done="0"/>
  <w15:commentEx w15:paraId="09281079" w15:done="0"/>
  <w15:commentEx w15:paraId="49C601EB" w15:done="0"/>
  <w15:commentEx w15:paraId="4AA2F432" w15:done="0"/>
  <w15:commentEx w15:paraId="10CD61E3" w15:done="0"/>
  <w15:commentEx w15:paraId="3D042AB7" w15:done="0"/>
  <w15:commentEx w15:paraId="3CE6FC2D" w15:done="0"/>
  <w15:commentEx w15:paraId="1F9E00D7" w15:done="0"/>
  <w15:commentEx w15:paraId="4D9DD3A9" w15:done="0"/>
  <w15:commentEx w15:paraId="51A7CAC2" w15:done="0"/>
  <w15:commentEx w15:paraId="6A30F3B9" w15:done="0"/>
  <w15:commentEx w15:paraId="323841E9" w15:done="0"/>
  <w15:commentEx w15:paraId="623C9E86" w15:done="0"/>
  <w15:commentEx w15:paraId="2D1A641F" w15:done="0"/>
  <w15:commentEx w15:paraId="13BC1CA5" w15:done="0"/>
  <w15:commentEx w15:paraId="361AD009" w15:done="0"/>
  <w15:commentEx w15:paraId="1E66252D" w15:done="0"/>
  <w15:commentEx w15:paraId="4B0AA807" w15:done="0"/>
  <w15:commentEx w15:paraId="477CEB56" w15:done="0"/>
  <w15:commentEx w15:paraId="7DB81FCC" w15:done="0"/>
  <w15:commentEx w15:paraId="7CBA981F" w15:done="0"/>
  <w15:commentEx w15:paraId="09C38088" w15:done="0"/>
  <w15:commentEx w15:paraId="46EE6CB6" w15:done="0"/>
  <w15:commentEx w15:paraId="5F77A146" w15:done="0"/>
  <w15:commentEx w15:paraId="1D2F810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2FFBE" w14:textId="77777777" w:rsidR="00525741" w:rsidRDefault="00525741" w:rsidP="00F05DB1">
      <w:r>
        <w:separator/>
      </w:r>
    </w:p>
  </w:endnote>
  <w:endnote w:type="continuationSeparator" w:id="0">
    <w:p w14:paraId="576DB4C7" w14:textId="77777777" w:rsidR="00525741" w:rsidRDefault="00525741" w:rsidP="00F05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Times New Roman"/>
    <w:panose1 w:val="00000000000000000000"/>
    <w:charset w:val="00"/>
    <w:family w:val="roman"/>
    <w:notTrueType/>
    <w:pitch w:val="default"/>
  </w:font>
  <w:font w:name="SimBraille">
    <w:altName w:val="SimBraille"/>
    <w:panose1 w:val="01010609060101010103"/>
    <w:charset w:val="00"/>
    <w:family w:val="modern"/>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6C585" w14:textId="77777777" w:rsidR="00525741" w:rsidRDefault="00525741">
      <w:r>
        <w:separator/>
      </w:r>
    </w:p>
  </w:footnote>
  <w:footnote w:type="continuationSeparator" w:id="0">
    <w:p w14:paraId="3F838895" w14:textId="77777777" w:rsidR="00525741" w:rsidRDefault="00525741">
      <w:r>
        <w:continuationSeparator/>
      </w:r>
    </w:p>
  </w:footnote>
  <w:footnote w:id="1">
    <w:p w14:paraId="61372346" w14:textId="77777777" w:rsidR="00790C64" w:rsidRDefault="00790C64">
      <w:r>
        <w:rPr>
          <w:rStyle w:val="FootnoteReference"/>
        </w:rPr>
        <w:footnoteRef/>
      </w:r>
      <w:r>
        <w:rPr>
          <w:rStyle w:val="popup"/>
          <w:shd w:val="clear" w:color="auto" w:fill="FFFFFF"/>
        </w:rPr>
        <w:t xml:space="preserve"> Braille Authority of North America</w:t>
      </w:r>
    </w:p>
  </w:footnote>
  <w:footnote w:id="2">
    <w:p w14:paraId="1B5131CA" w14:textId="77777777" w:rsidR="00790C64" w:rsidRDefault="00790C64">
      <w:r>
        <w:rPr>
          <w:rStyle w:val="FootnoteReference"/>
        </w:rPr>
        <w:footnoteRef/>
      </w:r>
      <w:r>
        <w:rPr>
          <w:rStyle w:val="popup"/>
          <w:shd w:val="clear" w:color="auto" w:fill="FFFFFF"/>
        </w:rPr>
        <w:t xml:space="preserve"> International </w:t>
      </w:r>
      <w:r w:rsidRPr="001E5352">
        <w:rPr>
          <w:rStyle w:val="popup"/>
          <w:highlight w:val="green"/>
          <w:shd w:val="clear" w:color="auto" w:fill="FFFFFF"/>
        </w:rPr>
        <w:t>Phonetic</w:t>
      </w:r>
      <w:r>
        <w:rPr>
          <w:rStyle w:val="popup"/>
          <w:shd w:val="clear" w:color="auto" w:fill="FFFFFF"/>
        </w:rPr>
        <w:t xml:space="preserve"> Alphabet</w:t>
      </w:r>
    </w:p>
  </w:footnote>
  <w:footnote w:id="3">
    <w:p w14:paraId="14EFC171" w14:textId="77777777" w:rsidR="00790C64" w:rsidRDefault="00790C64">
      <w:r>
        <w:rPr>
          <w:rStyle w:val="FootnoteReference"/>
        </w:rPr>
        <w:footnoteRef/>
      </w:r>
      <w:r>
        <w:rPr>
          <w:rStyle w:val="popup"/>
          <w:shd w:val="clear" w:color="auto" w:fill="FFFFFF"/>
        </w:rPr>
        <w:t xml:space="preserve"> Computer Braille Code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37D78"/>
    <w:multiLevelType w:val="multilevel"/>
    <w:tmpl w:val="8B1C2940"/>
    <w:lvl w:ilvl="0">
      <w:start w:val="1"/>
      <w:numFmt w:val="decimal"/>
      <w:lvlText w:val="%1."/>
      <w:lvlJc w:val="right"/>
      <w:pPr>
        <w:tabs>
          <w:tab w:val="num" w:pos="0"/>
        </w:tabs>
        <w:ind w:left="0" w:hanging="210"/>
        <w:jc w:val="center"/>
      </w:pPr>
      <w:rPr>
        <w:rFonts w:ascii="Arial Unicode MS"/>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8D57FD"/>
    <w:multiLevelType w:val="hybridMultilevel"/>
    <w:tmpl w:val="81E6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636AE"/>
    <w:multiLevelType w:val="multilevel"/>
    <w:tmpl w:val="FD569414"/>
    <w:lvl w:ilvl="0">
      <w:start w:val="1"/>
      <w:numFmt w:val="decimal"/>
      <w:lvlText w:val="%1."/>
      <w:lvlJc w:val="right"/>
      <w:pPr>
        <w:tabs>
          <w:tab w:val="num" w:pos="0"/>
        </w:tabs>
        <w:ind w:left="0" w:hanging="210"/>
        <w:jc w:val="center"/>
      </w:pPr>
      <w:rPr>
        <w:rFonts w:ascii="Arial Unicode MS"/>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6F5DA7"/>
    <w:multiLevelType w:val="multilevel"/>
    <w:tmpl w:val="2F44A100"/>
    <w:lvl w:ilvl="0">
      <w:numFmt w:val="bullet"/>
      <w:lvlText w:val=""/>
      <w:lvlJc w:val="right"/>
      <w:pPr>
        <w:tabs>
          <w:tab w:val="num" w:pos="0"/>
        </w:tabs>
        <w:ind w:left="0" w:hanging="210"/>
        <w:jc w:val="center"/>
      </w:pPr>
      <w:rPr>
        <w:rFonts w:ascii="Arial Unicode MS"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D84488"/>
    <w:multiLevelType w:val="hybridMultilevel"/>
    <w:tmpl w:val="A03A3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1C196F"/>
    <w:multiLevelType w:val="hybridMultilevel"/>
    <w:tmpl w:val="00D2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82574"/>
    <w:multiLevelType w:val="multilevel"/>
    <w:tmpl w:val="206C1788"/>
    <w:lvl w:ilvl="0">
      <w:start w:val="1"/>
      <w:numFmt w:val="decimal"/>
      <w:lvlText w:val="%1."/>
      <w:lvlJc w:val="right"/>
      <w:pPr>
        <w:tabs>
          <w:tab w:val="num" w:pos="0"/>
        </w:tabs>
        <w:ind w:left="0" w:hanging="210"/>
      </w:pPr>
      <w:rPr>
        <w:rFonts w:ascii="Arial Unicode MS"/>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F2D310D"/>
    <w:multiLevelType w:val="multilevel"/>
    <w:tmpl w:val="F98C23F8"/>
    <w:lvl w:ilvl="0">
      <w:numFmt w:val="bullet"/>
      <w:lvlText w:val=""/>
      <w:lvlJc w:val="right"/>
      <w:pPr>
        <w:tabs>
          <w:tab w:val="num" w:pos="0"/>
        </w:tabs>
        <w:ind w:left="0" w:hanging="210"/>
        <w:jc w:val="center"/>
      </w:pPr>
      <w:rPr>
        <w:rFonts w:ascii="Arial Unicode MS"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6"/>
    <w:lvlOverride w:ilvl="0">
      <w:lvl w:ilvl="0">
        <w:start w:val="2"/>
        <w:numFmt w:val="decimal"/>
        <w:lvlText w:val="%1."/>
        <w:lvlJc w:val="right"/>
        <w:pPr>
          <w:tabs>
            <w:tab w:val="num" w:pos="0"/>
          </w:tabs>
          <w:ind w:left="0" w:hanging="210"/>
          <w:jc w:val="center"/>
        </w:pPr>
        <w:rPr>
          <w:rFonts w:ascii="Arial Unicode MS"/>
          <w:color w:val="000000"/>
          <w:sz w:val="22"/>
          <w:szCs w:val="22"/>
        </w:rPr>
      </w:lvl>
    </w:lvlOverride>
  </w:num>
  <w:num w:numId="3">
    <w:abstractNumId w:val="0"/>
  </w:num>
  <w:num w:numId="4">
    <w:abstractNumId w:val="7"/>
  </w:num>
  <w:num w:numId="5">
    <w:abstractNumId w:val="3"/>
  </w:num>
  <w:num w:numId="6">
    <w:abstractNumId w:val="2"/>
  </w:num>
  <w:num w:numId="7">
    <w:abstractNumId w:val="4"/>
  </w:num>
  <w:num w:numId="8">
    <w:abstractNumId w:val="4"/>
  </w:num>
  <w:num w:numId="9">
    <w:abstractNumId w:val="1"/>
  </w:num>
  <w:num w:numId="10">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san Christensen">
    <w15:presenceInfo w15:providerId="Windows Live" w15:userId="abfd25a33204d3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DB1"/>
    <w:rsid w:val="00005997"/>
    <w:rsid w:val="000774F6"/>
    <w:rsid w:val="000D367B"/>
    <w:rsid w:val="000D626C"/>
    <w:rsid w:val="00115C1B"/>
    <w:rsid w:val="00146430"/>
    <w:rsid w:val="00164132"/>
    <w:rsid w:val="0017632D"/>
    <w:rsid w:val="001C60B5"/>
    <w:rsid w:val="001D7F94"/>
    <w:rsid w:val="001E5352"/>
    <w:rsid w:val="00226A95"/>
    <w:rsid w:val="00230C7B"/>
    <w:rsid w:val="00241FB0"/>
    <w:rsid w:val="00276493"/>
    <w:rsid w:val="00277C1C"/>
    <w:rsid w:val="002E5574"/>
    <w:rsid w:val="003D690B"/>
    <w:rsid w:val="00525741"/>
    <w:rsid w:val="005C6654"/>
    <w:rsid w:val="005E4F73"/>
    <w:rsid w:val="0067220E"/>
    <w:rsid w:val="00690370"/>
    <w:rsid w:val="00737B1E"/>
    <w:rsid w:val="00790C64"/>
    <w:rsid w:val="008076C3"/>
    <w:rsid w:val="00866508"/>
    <w:rsid w:val="008C13C5"/>
    <w:rsid w:val="00995869"/>
    <w:rsid w:val="00A31AEC"/>
    <w:rsid w:val="00BE5961"/>
    <w:rsid w:val="00C36BFE"/>
    <w:rsid w:val="00C60282"/>
    <w:rsid w:val="00C9263B"/>
    <w:rsid w:val="00CD6383"/>
    <w:rsid w:val="00CE46FC"/>
    <w:rsid w:val="00DF4A42"/>
    <w:rsid w:val="00E13F7B"/>
    <w:rsid w:val="00E164E6"/>
    <w:rsid w:val="00E9137C"/>
    <w:rsid w:val="00F05DB1"/>
    <w:rsid w:val="00F415AE"/>
    <w:rsid w:val="00F80394"/>
    <w:rsid w:val="00FB1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A6F1"/>
  <w15:chartTrackingRefBased/>
  <w15:docId w15:val="{3F4FDA59-7754-4BCC-B939-27760531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Body Text"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6493"/>
    <w:rPr>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Heading1">
    <w:name w:val="h1_Heading1"/>
    <w:rsid w:val="00F05DB1"/>
    <w:pPr>
      <w:keepNext/>
      <w:keepLines/>
      <w:pageBreakBefore/>
      <w:pBdr>
        <w:top w:val="single" w:sz="12" w:space="0" w:color="auto"/>
        <w:bottom w:val="single" w:sz="12" w:space="0" w:color="auto"/>
      </w:pBdr>
      <w:spacing w:line="0" w:lineRule="atLeast"/>
    </w:pPr>
    <w:rPr>
      <w:rFonts w:ascii="Arial Unicode MS" w:hAnsi="Arial Unicode MS" w:cs="Arial Unicode MS"/>
      <w:b/>
      <w:bCs/>
      <w:sz w:val="36"/>
      <w:szCs w:val="36"/>
      <w:lang w:val="en-GB" w:eastAsia="en-GB"/>
    </w:rPr>
  </w:style>
  <w:style w:type="paragraph" w:customStyle="1" w:styleId="p">
    <w:name w:val="p"/>
    <w:rsid w:val="00F05DB1"/>
    <w:pPr>
      <w:spacing w:after="45" w:line="0" w:lineRule="atLeast"/>
    </w:pPr>
    <w:rPr>
      <w:rFonts w:ascii="Arial Unicode MS" w:hAnsi="Arial Unicode MS" w:cs="Arial Unicode MS"/>
      <w:sz w:val="22"/>
      <w:szCs w:val="22"/>
      <w:lang w:val="en-GB" w:eastAsia="en-GB"/>
    </w:rPr>
  </w:style>
  <w:style w:type="character" w:customStyle="1" w:styleId="popup">
    <w:name w:val="popup"/>
    <w:rsid w:val="00F05DB1"/>
    <w:rPr>
      <w:color w:val="000000"/>
      <w:sz w:val="22"/>
      <w:szCs w:val="22"/>
    </w:rPr>
  </w:style>
  <w:style w:type="character" w:customStyle="1" w:styleId="popupHead">
    <w:name w:val="popupHead"/>
    <w:rsid w:val="00F05DB1"/>
    <w:rPr>
      <w:color w:val="0000FF"/>
      <w:sz w:val="22"/>
      <w:szCs w:val="22"/>
    </w:rPr>
  </w:style>
  <w:style w:type="character" w:styleId="FootnoteReference">
    <w:name w:val="footnote reference"/>
    <w:rsid w:val="00F05DB1"/>
    <w:rPr>
      <w:vertAlign w:val="superscript"/>
    </w:rPr>
  </w:style>
  <w:style w:type="character" w:customStyle="1" w:styleId="spanspan1">
    <w:name w:val="span_span_1"/>
    <w:rsid w:val="00F05DB1"/>
    <w:rPr>
      <w:rFonts w:ascii="Arial Unicode MS" w:hAnsi="Arial Unicode MS" w:cs="Arial Unicode MS"/>
      <w:color w:val="000000"/>
      <w:sz w:val="22"/>
      <w:szCs w:val="22"/>
    </w:rPr>
  </w:style>
  <w:style w:type="paragraph" w:customStyle="1" w:styleId="pNormalBlockIndent">
    <w:name w:val="p_NormalBlockIndent"/>
    <w:rsid w:val="00F05DB1"/>
    <w:pPr>
      <w:spacing w:after="45" w:line="0" w:lineRule="atLeast"/>
    </w:pPr>
    <w:rPr>
      <w:rFonts w:ascii="Arial Unicode MS" w:hAnsi="Arial Unicode MS" w:cs="Arial Unicode MS"/>
      <w:sz w:val="22"/>
      <w:szCs w:val="22"/>
      <w:lang w:val="en-GB" w:eastAsia="en-GB"/>
    </w:rPr>
  </w:style>
  <w:style w:type="character" w:customStyle="1" w:styleId="spanspan3">
    <w:name w:val="span_span_3"/>
    <w:rsid w:val="00F05DB1"/>
    <w:rPr>
      <w:rFonts w:ascii="Arial Unicode MS" w:hAnsi="Arial Unicode MS" w:cs="Arial Unicode MS"/>
      <w:b/>
      <w:bCs/>
      <w:i/>
      <w:iCs/>
      <w:color w:val="000000"/>
      <w:sz w:val="22"/>
      <w:szCs w:val="22"/>
    </w:rPr>
  </w:style>
  <w:style w:type="paragraph" w:customStyle="1" w:styleId="h2">
    <w:name w:val="h2"/>
    <w:rsid w:val="00F05DB1"/>
    <w:pPr>
      <w:keepNext/>
      <w:keepLines/>
      <w:pBdr>
        <w:top w:val="single" w:sz="6" w:space="0" w:color="auto"/>
        <w:bottom w:val="single" w:sz="6" w:space="0" w:color="auto"/>
      </w:pBdr>
      <w:spacing w:before="232" w:line="0" w:lineRule="atLeast"/>
    </w:pPr>
    <w:rPr>
      <w:rFonts w:ascii="Arial Unicode MS" w:hAnsi="Arial Unicode MS" w:cs="Arial Unicode MS"/>
      <w:b/>
      <w:bCs/>
      <w:sz w:val="28"/>
      <w:szCs w:val="28"/>
      <w:lang w:val="en-GB" w:eastAsia="en-GB"/>
    </w:rPr>
  </w:style>
  <w:style w:type="paragraph" w:customStyle="1" w:styleId="li">
    <w:name w:val="li"/>
    <w:rsid w:val="00F05DB1"/>
    <w:pPr>
      <w:ind w:left="600"/>
    </w:pPr>
    <w:rPr>
      <w:rFonts w:ascii="Arial Unicode MS" w:hAnsi="Arial Unicode MS" w:cs="Arial Unicode MS"/>
      <w:sz w:val="22"/>
      <w:szCs w:val="22"/>
      <w:lang w:val="en-GB" w:eastAsia="en-GB"/>
    </w:rPr>
  </w:style>
  <w:style w:type="paragraph" w:customStyle="1" w:styleId="p1">
    <w:name w:val="p_1"/>
    <w:rsid w:val="00F05DB1"/>
    <w:pPr>
      <w:spacing w:after="45" w:line="0" w:lineRule="atLeast"/>
      <w:ind w:left="600"/>
    </w:pPr>
    <w:rPr>
      <w:rFonts w:ascii="Arial Unicode MS" w:hAnsi="Arial Unicode MS" w:cs="Arial Unicode MS"/>
      <w:sz w:val="22"/>
      <w:szCs w:val="22"/>
      <w:lang w:val="en-GB" w:eastAsia="en-GB"/>
    </w:rPr>
  </w:style>
  <w:style w:type="character" w:customStyle="1" w:styleId="spanspan11">
    <w:name w:val="span_span_1_1"/>
    <w:rsid w:val="00F05DB1"/>
    <w:rPr>
      <w:rFonts w:ascii="Arial Unicode MS" w:hAnsi="Arial Unicode MS" w:cs="Arial Unicode MS"/>
      <w:i/>
      <w:iCs/>
      <w:color w:val="000000"/>
      <w:sz w:val="22"/>
      <w:szCs w:val="22"/>
    </w:rPr>
  </w:style>
  <w:style w:type="paragraph" w:customStyle="1" w:styleId="h2Heading2">
    <w:name w:val="h2_Heading2"/>
    <w:rsid w:val="00F05DB1"/>
    <w:pPr>
      <w:keepNext/>
      <w:keepLines/>
      <w:pBdr>
        <w:top w:val="single" w:sz="6" w:space="0" w:color="auto"/>
        <w:bottom w:val="single" w:sz="6" w:space="0" w:color="auto"/>
      </w:pBdr>
      <w:spacing w:before="232" w:line="0" w:lineRule="atLeast"/>
    </w:pPr>
    <w:rPr>
      <w:rFonts w:ascii="Arial Unicode MS" w:hAnsi="Arial Unicode MS" w:cs="Arial Unicode MS"/>
      <w:b/>
      <w:bCs/>
      <w:sz w:val="28"/>
      <w:szCs w:val="28"/>
      <w:lang w:val="en-GB" w:eastAsia="en-GB"/>
    </w:rPr>
  </w:style>
  <w:style w:type="character" w:customStyle="1" w:styleId="spanspan">
    <w:name w:val="span_span"/>
    <w:rsid w:val="00F05DB1"/>
    <w:rPr>
      <w:rFonts w:ascii="Arial Unicode MS" w:hAnsi="Arial Unicode MS" w:cs="Arial Unicode MS"/>
      <w:b/>
      <w:bCs/>
      <w:color w:val="000000"/>
      <w:sz w:val="22"/>
      <w:szCs w:val="22"/>
    </w:rPr>
  </w:style>
  <w:style w:type="character" w:customStyle="1" w:styleId="span">
    <w:name w:val="span"/>
    <w:rsid w:val="00F05DB1"/>
    <w:rPr>
      <w:rFonts w:ascii="Arial Unicode MS" w:hAnsi="Arial Unicode MS" w:cs="Arial Unicode MS"/>
      <w:b/>
      <w:bCs/>
      <w:color w:val="FF0000"/>
      <w:sz w:val="22"/>
      <w:szCs w:val="22"/>
    </w:rPr>
  </w:style>
  <w:style w:type="paragraph" w:customStyle="1" w:styleId="h3Heading3">
    <w:name w:val="h3_Heading3"/>
    <w:rsid w:val="00F05DB1"/>
    <w:pPr>
      <w:keepNext/>
      <w:keepLines/>
      <w:pBdr>
        <w:top w:val="single" w:sz="6" w:space="0" w:color="auto"/>
        <w:bottom w:val="single" w:sz="6" w:space="0" w:color="auto"/>
      </w:pBdr>
      <w:spacing w:before="16" w:line="0" w:lineRule="atLeast"/>
    </w:pPr>
    <w:rPr>
      <w:rFonts w:ascii="Arial Unicode MS" w:hAnsi="Arial Unicode MS" w:cs="Arial Unicode MS"/>
      <w:b/>
      <w:bCs/>
      <w:sz w:val="28"/>
      <w:szCs w:val="28"/>
      <w:lang w:val="en-GB" w:eastAsia="en-GB"/>
    </w:rPr>
  </w:style>
  <w:style w:type="paragraph" w:customStyle="1" w:styleId="pNormalBlockIndent1">
    <w:name w:val="p_NormalBlockIndent_1"/>
    <w:rsid w:val="00F05DB1"/>
    <w:pPr>
      <w:spacing w:after="45" w:line="0" w:lineRule="atLeast"/>
      <w:ind w:left="795"/>
    </w:pPr>
    <w:rPr>
      <w:rFonts w:ascii="Arial Unicode MS" w:hAnsi="Arial Unicode MS" w:cs="Arial Unicode MS"/>
      <w:sz w:val="22"/>
      <w:szCs w:val="22"/>
      <w:lang w:val="en-GB" w:eastAsia="en-GB"/>
    </w:rPr>
  </w:style>
  <w:style w:type="character" w:customStyle="1" w:styleId="i">
    <w:name w:val="i"/>
    <w:rsid w:val="00F05DB1"/>
    <w:rPr>
      <w:i/>
      <w:iCs/>
      <w:color w:val="000000"/>
      <w:sz w:val="22"/>
      <w:szCs w:val="22"/>
    </w:rPr>
  </w:style>
  <w:style w:type="paragraph" w:customStyle="1" w:styleId="pNormalBlockIndent2">
    <w:name w:val="p_NormalBlockIndent_2"/>
    <w:rsid w:val="00F05DB1"/>
    <w:pPr>
      <w:spacing w:after="45" w:line="0" w:lineRule="atLeast"/>
      <w:ind w:left="600"/>
    </w:pPr>
    <w:rPr>
      <w:rFonts w:ascii="Arial Unicode MS" w:hAnsi="Arial Unicode MS" w:cs="Arial Unicode MS"/>
      <w:sz w:val="22"/>
      <w:szCs w:val="22"/>
      <w:lang w:val="en-GB" w:eastAsia="en-GB"/>
    </w:rPr>
  </w:style>
  <w:style w:type="character" w:customStyle="1" w:styleId="spanvariable">
    <w:name w:val="span_variable"/>
    <w:rsid w:val="00F05DB1"/>
    <w:rPr>
      <w:rFonts w:ascii="Arial Unicode MS" w:hAnsi="Arial Unicode MS" w:cs="Arial Unicode MS"/>
      <w:color w:val="000000"/>
      <w:sz w:val="28"/>
      <w:szCs w:val="28"/>
    </w:rPr>
  </w:style>
  <w:style w:type="character" w:customStyle="1" w:styleId="spanspan5">
    <w:name w:val="span_span_5"/>
    <w:rsid w:val="00F05DB1"/>
    <w:rPr>
      <w:rFonts w:ascii="Arial Unicode MS" w:hAnsi="Arial Unicode MS" w:cs="Arial Unicode MS"/>
      <w:color w:val="000000"/>
      <w:sz w:val="20"/>
      <w:szCs w:val="20"/>
    </w:rPr>
  </w:style>
  <w:style w:type="paragraph" w:customStyle="1" w:styleId="h6">
    <w:name w:val="h6"/>
    <w:rsid w:val="00F05DB1"/>
    <w:pPr>
      <w:keepNext/>
      <w:keepLines/>
      <w:spacing w:before="116" w:after="90" w:line="0" w:lineRule="atLeast"/>
    </w:pPr>
    <w:rPr>
      <w:rFonts w:ascii="Arial Unicode MS" w:hAnsi="Arial Unicode MS" w:cs="Arial Unicode MS"/>
      <w:b/>
      <w:bCs/>
      <w:i/>
      <w:iCs/>
      <w:sz w:val="26"/>
      <w:szCs w:val="26"/>
      <w:lang w:val="en-GB" w:eastAsia="en-GB"/>
    </w:rPr>
  </w:style>
  <w:style w:type="paragraph" w:customStyle="1" w:styleId="h4Heading4">
    <w:name w:val="h4_Heading4"/>
    <w:rsid w:val="00F05DB1"/>
    <w:pPr>
      <w:keepNext/>
      <w:keepLines/>
      <w:pBdr>
        <w:top w:val="single" w:sz="6" w:space="0" w:color="auto"/>
        <w:bottom w:val="single" w:sz="6" w:space="0" w:color="auto"/>
      </w:pBdr>
      <w:spacing w:before="199" w:line="0" w:lineRule="atLeast"/>
    </w:pPr>
    <w:rPr>
      <w:rFonts w:ascii="Arial Unicode MS" w:hAnsi="Arial Unicode MS" w:cs="Arial Unicode MS"/>
      <w:b/>
      <w:bCs/>
      <w:sz w:val="24"/>
      <w:szCs w:val="24"/>
      <w:lang w:val="en-GB" w:eastAsia="en-GB"/>
    </w:rPr>
  </w:style>
  <w:style w:type="character" w:customStyle="1" w:styleId="spanvariable1">
    <w:name w:val="span_variable_1"/>
    <w:rsid w:val="00F05DB1"/>
    <w:rPr>
      <w:rFonts w:ascii="Arial Unicode MS" w:hAnsi="Arial Unicode MS" w:cs="Arial Unicode MS"/>
      <w:color w:val="000000"/>
      <w:sz w:val="24"/>
      <w:szCs w:val="24"/>
    </w:rPr>
  </w:style>
  <w:style w:type="character" w:customStyle="1" w:styleId="spanSimBraille1">
    <w:name w:val="span_SimBraille_1"/>
    <w:rsid w:val="00F05DB1"/>
    <w:rPr>
      <w:rFonts w:ascii="SimBraille" w:hAnsi="SimBraille" w:cs="SimBraille"/>
      <w:color w:val="000000"/>
      <w:sz w:val="44"/>
      <w:szCs w:val="44"/>
    </w:rPr>
  </w:style>
  <w:style w:type="character" w:customStyle="1" w:styleId="spanspan6">
    <w:name w:val="span_span_6"/>
    <w:rsid w:val="00F05DB1"/>
    <w:rPr>
      <w:rFonts w:ascii="Arial Unicode MS" w:hAnsi="Arial Unicode MS" w:cs="Arial Unicode MS"/>
      <w:color w:val="0000FF"/>
      <w:sz w:val="24"/>
      <w:szCs w:val="24"/>
    </w:rPr>
  </w:style>
  <w:style w:type="character" w:customStyle="1" w:styleId="spanspan7">
    <w:name w:val="span_span_7"/>
    <w:rsid w:val="00F05DB1"/>
    <w:rPr>
      <w:rFonts w:ascii="Arial Unicode MS" w:hAnsi="Arial Unicode MS" w:cs="Arial Unicode MS"/>
      <w:color w:val="FF0000"/>
      <w:sz w:val="24"/>
      <w:szCs w:val="24"/>
    </w:rPr>
  </w:style>
  <w:style w:type="character" w:customStyle="1" w:styleId="spanspan2">
    <w:name w:val="span_span_2"/>
    <w:rsid w:val="00F05DB1"/>
    <w:rPr>
      <w:rFonts w:ascii="Arial Unicode MS" w:hAnsi="Arial Unicode MS" w:cs="Arial Unicode MS"/>
      <w:color w:val="FFFF00"/>
      <w:sz w:val="24"/>
      <w:szCs w:val="24"/>
      <w:shd w:val="clear" w:color="auto" w:fill="000000"/>
    </w:rPr>
  </w:style>
  <w:style w:type="paragraph" w:customStyle="1" w:styleId="pp2">
    <w:name w:val="p_p_2"/>
    <w:rsid w:val="00F05DB1"/>
    <w:pPr>
      <w:spacing w:after="45" w:line="0" w:lineRule="atLeast"/>
    </w:pPr>
    <w:rPr>
      <w:rFonts w:ascii="Arial Unicode MS" w:hAnsi="Arial Unicode MS" w:cs="Arial Unicode MS"/>
      <w:sz w:val="22"/>
      <w:szCs w:val="22"/>
      <w:lang w:val="en-GB" w:eastAsia="en-GB"/>
    </w:rPr>
  </w:style>
  <w:style w:type="character" w:customStyle="1" w:styleId="i1">
    <w:name w:val="i_1"/>
    <w:rsid w:val="00F05DB1"/>
    <w:rPr>
      <w:b/>
      <w:bCs/>
      <w:i/>
      <w:iCs/>
      <w:color w:val="000000"/>
      <w:sz w:val="22"/>
      <w:szCs w:val="22"/>
    </w:rPr>
  </w:style>
  <w:style w:type="character" w:customStyle="1" w:styleId="spanspan51">
    <w:name w:val="span_span_5_1"/>
    <w:rsid w:val="00F05DB1"/>
    <w:rPr>
      <w:rFonts w:ascii="Arial Unicode MS" w:hAnsi="Arial Unicode MS" w:cs="Arial Unicode MS"/>
      <w:color w:val="000000"/>
      <w:sz w:val="18"/>
      <w:szCs w:val="18"/>
    </w:rPr>
  </w:style>
  <w:style w:type="character" w:customStyle="1" w:styleId="spanSimBraille11">
    <w:name w:val="span_SimBraille_1_1"/>
    <w:rsid w:val="00F05DB1"/>
    <w:rPr>
      <w:rFonts w:ascii="SimBraille" w:hAnsi="SimBraille" w:cs="SimBraille"/>
      <w:color w:val="000000"/>
      <w:sz w:val="40"/>
      <w:szCs w:val="40"/>
    </w:rPr>
  </w:style>
  <w:style w:type="character" w:customStyle="1" w:styleId="variable">
    <w:name w:val="variable"/>
    <w:rsid w:val="00F05DB1"/>
    <w:rPr>
      <w:color w:val="000000"/>
      <w:sz w:val="28"/>
      <w:szCs w:val="28"/>
    </w:rPr>
  </w:style>
  <w:style w:type="paragraph" w:customStyle="1" w:styleId="h4normal">
    <w:name w:val="h4_normal"/>
    <w:rsid w:val="00F05DB1"/>
    <w:pPr>
      <w:keepNext/>
      <w:keepLines/>
      <w:pBdr>
        <w:top w:val="single" w:sz="6" w:space="0" w:color="auto"/>
        <w:bottom w:val="single" w:sz="6" w:space="0" w:color="auto"/>
      </w:pBdr>
      <w:spacing w:before="199" w:line="0" w:lineRule="atLeast"/>
    </w:pPr>
    <w:rPr>
      <w:rFonts w:ascii="Arial Unicode MS" w:hAnsi="Arial Unicode MS" w:cs="Arial Unicode MS"/>
      <w:b/>
      <w:bCs/>
      <w:sz w:val="24"/>
      <w:szCs w:val="24"/>
      <w:lang w:val="en-GB" w:eastAsia="en-GB"/>
    </w:rPr>
  </w:style>
  <w:style w:type="paragraph" w:styleId="Caption">
    <w:name w:val="caption"/>
    <w:qFormat/>
    <w:rsid w:val="00F05DB1"/>
    <w:pPr>
      <w:jc w:val="center"/>
    </w:pPr>
    <w:rPr>
      <w:rFonts w:ascii="Arial Unicode MS" w:hAnsi="Arial Unicode MS" w:cs="Arial Unicode MS"/>
      <w:b/>
      <w:bCs/>
      <w:sz w:val="24"/>
      <w:szCs w:val="24"/>
      <w:lang w:val="en-GB" w:eastAsia="en-GB"/>
    </w:rPr>
  </w:style>
  <w:style w:type="paragraph" w:customStyle="1" w:styleId="th">
    <w:name w:val="th"/>
    <w:rsid w:val="00F05DB1"/>
    <w:pPr>
      <w:jc w:val="center"/>
    </w:pPr>
    <w:rPr>
      <w:rFonts w:ascii="Arial Unicode MS" w:hAnsi="Arial Unicode MS" w:cs="Arial Unicode MS"/>
      <w:b/>
      <w:bCs/>
      <w:sz w:val="24"/>
      <w:szCs w:val="24"/>
      <w:lang w:val="en-GB" w:eastAsia="en-GB"/>
    </w:rPr>
  </w:style>
  <w:style w:type="paragraph" w:customStyle="1" w:styleId="td">
    <w:name w:val="td"/>
    <w:rsid w:val="00F05DB1"/>
    <w:rPr>
      <w:rFonts w:ascii="Arial Unicode MS" w:hAnsi="Arial Unicode MS" w:cs="Arial Unicode MS"/>
      <w:sz w:val="24"/>
      <w:szCs w:val="24"/>
      <w:lang w:val="en-GB" w:eastAsia="en-GB"/>
    </w:rPr>
  </w:style>
  <w:style w:type="character" w:customStyle="1" w:styleId="b">
    <w:name w:val="b"/>
    <w:rsid w:val="00F05DB1"/>
    <w:rPr>
      <w:rFonts w:ascii="Arial Unicode MS" w:hAnsi="Arial Unicode MS" w:cs="Arial Unicode MS"/>
      <w:b/>
      <w:bCs/>
      <w:color w:val="000000"/>
      <w:sz w:val="24"/>
      <w:szCs w:val="24"/>
    </w:rPr>
  </w:style>
  <w:style w:type="character" w:styleId="CommentReference">
    <w:name w:val="annotation reference"/>
    <w:basedOn w:val="DefaultParagraphFont"/>
    <w:rsid w:val="00164132"/>
    <w:rPr>
      <w:sz w:val="16"/>
      <w:szCs w:val="16"/>
    </w:rPr>
  </w:style>
  <w:style w:type="paragraph" w:styleId="CommentText">
    <w:name w:val="annotation text"/>
    <w:basedOn w:val="Normal"/>
    <w:link w:val="CommentTextChar"/>
    <w:rsid w:val="00164132"/>
  </w:style>
  <w:style w:type="character" w:customStyle="1" w:styleId="CommentTextChar">
    <w:name w:val="Comment Text Char"/>
    <w:basedOn w:val="DefaultParagraphFont"/>
    <w:link w:val="CommentText"/>
    <w:rsid w:val="00164132"/>
    <w:rPr>
      <w:lang w:val="en-GB" w:eastAsia="en-GB"/>
    </w:rPr>
  </w:style>
  <w:style w:type="paragraph" w:styleId="CommentSubject">
    <w:name w:val="annotation subject"/>
    <w:basedOn w:val="CommentText"/>
    <w:next w:val="CommentText"/>
    <w:link w:val="CommentSubjectChar"/>
    <w:rsid w:val="00164132"/>
    <w:rPr>
      <w:b/>
      <w:bCs/>
    </w:rPr>
  </w:style>
  <w:style w:type="character" w:customStyle="1" w:styleId="CommentSubjectChar">
    <w:name w:val="Comment Subject Char"/>
    <w:basedOn w:val="CommentTextChar"/>
    <w:link w:val="CommentSubject"/>
    <w:rsid w:val="00164132"/>
    <w:rPr>
      <w:b/>
      <w:bCs/>
      <w:lang w:val="en-GB" w:eastAsia="en-GB"/>
    </w:rPr>
  </w:style>
  <w:style w:type="paragraph" w:styleId="BalloonText">
    <w:name w:val="Balloon Text"/>
    <w:basedOn w:val="Normal"/>
    <w:link w:val="BalloonTextChar"/>
    <w:rsid w:val="00164132"/>
    <w:rPr>
      <w:rFonts w:ascii="Segoe UI" w:hAnsi="Segoe UI" w:cs="Segoe UI"/>
      <w:sz w:val="18"/>
      <w:szCs w:val="18"/>
    </w:rPr>
  </w:style>
  <w:style w:type="character" w:customStyle="1" w:styleId="BalloonTextChar">
    <w:name w:val="Balloon Text Char"/>
    <w:basedOn w:val="DefaultParagraphFont"/>
    <w:link w:val="BalloonText"/>
    <w:rsid w:val="00164132"/>
    <w:rPr>
      <w:rFonts w:ascii="Segoe UI" w:hAnsi="Segoe UI" w:cs="Segoe UI"/>
      <w:sz w:val="18"/>
      <w:szCs w:val="18"/>
      <w:lang w:val="en-GB" w:eastAsia="en-GB"/>
    </w:rPr>
  </w:style>
  <w:style w:type="paragraph" w:styleId="ListParagraph">
    <w:name w:val="List Paragraph"/>
    <w:basedOn w:val="Normal"/>
    <w:uiPriority w:val="34"/>
    <w:qFormat/>
    <w:rsid w:val="0017632D"/>
    <w:pPr>
      <w:ind w:left="720"/>
      <w:contextualSpacing/>
    </w:pPr>
    <w:rPr>
      <w:rFonts w:ascii="Verdana" w:eastAsiaTheme="minorHAnsi" w:hAnsi="Verdana" w:cs="Times New Roman"/>
      <w:sz w:val="24"/>
      <w:szCs w:val="24"/>
      <w:lang w:val="en-US" w:eastAsia="en-US"/>
    </w:rPr>
  </w:style>
  <w:style w:type="paragraph" w:styleId="BodyText">
    <w:name w:val="Body Text"/>
    <w:basedOn w:val="Normal"/>
    <w:link w:val="BodyTextChar"/>
    <w:qFormat/>
    <w:rsid w:val="00A31AEC"/>
    <w:pPr>
      <w:widowControl w:val="0"/>
      <w:spacing w:after="60"/>
      <w:ind w:firstLine="360"/>
    </w:pPr>
    <w:rPr>
      <w:rFonts w:ascii="Times New Roman" w:eastAsia="Times New Roman" w:hAnsi="Times New Roman" w:cs="Times New Roman"/>
      <w:sz w:val="28"/>
      <w:lang w:val="en-US" w:eastAsia="en-US"/>
    </w:rPr>
  </w:style>
  <w:style w:type="character" w:customStyle="1" w:styleId="BodyTextChar">
    <w:name w:val="Body Text Char"/>
    <w:basedOn w:val="DefaultParagraphFont"/>
    <w:link w:val="BodyText"/>
    <w:rsid w:val="00A31AEC"/>
    <w:rPr>
      <w:rFonts w:ascii="Times New Roman" w:eastAsia="Times New Roman" w:hAnsi="Times New Roman" w:cs="Times New Roman"/>
      <w:sz w:val="28"/>
    </w:rPr>
  </w:style>
  <w:style w:type="paragraph" w:customStyle="1" w:styleId="LeftFlush">
    <w:name w:val="LeftFlush"/>
    <w:basedOn w:val="Normal"/>
    <w:rsid w:val="000774F6"/>
    <w:pPr>
      <w:widowControl w:val="0"/>
      <w:spacing w:after="240"/>
    </w:pPr>
    <w:rPr>
      <w:rFonts w:ascii="Times New Roman" w:eastAsia="Times New Roman" w:hAnsi="Times New Roman" w:cs="Times New Roman"/>
      <w:sz w:val="28"/>
      <w:lang w:val="en-US" w:eastAsia="en-US"/>
    </w:rPr>
  </w:style>
  <w:style w:type="character" w:customStyle="1" w:styleId="ExactTranslation">
    <w:name w:val="ExactTranslation"/>
    <w:rsid w:val="00FB1C32"/>
    <w:rPr>
      <w:rFonts w:ascii="SimBraille" w:hAnsi="SimBraille"/>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75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brailleauthority.org/tg/" TargetMode="External"/><Relationship Id="rId18" Type="http://schemas.openxmlformats.org/officeDocument/2006/relationships/image" Target="file:///C:\Users\George2.TVS.000\Documents\DBT%20Help\Output\George2\BANA_2015_Doc\Resources\Images\BANA_Template_2014_Help\02000006.jpg" TargetMode="External"/><Relationship Id="rId26" Type="http://schemas.openxmlformats.org/officeDocument/2006/relationships/image" Target="file:///C:\Users\George2.TVS.000\Documents\DBT%20Help\Output\George2\BANA_2015_Doc\Resources\Images\BANA_Template_2014_Help\0200000E.jpg" TargetMode="External"/><Relationship Id="rId39" Type="http://schemas.openxmlformats.org/officeDocument/2006/relationships/image" Target="file:///C:\Users\George2.TVS.000\Documents\DBT%20Help\Output\George2\BANA_2015_Doc\Resources\Images\BANA_Template_2014_Help\02000017.jpg" TargetMode="External"/><Relationship Id="rId21" Type="http://schemas.openxmlformats.org/officeDocument/2006/relationships/image" Target="file:///C:\Users\George2.TVS.000\Documents\DBT%20Help\Output\George2\BANA_2015_Doc\Resources\Images\BANA_Template_2014_Help\02000009_720x69.jpg" TargetMode="External"/><Relationship Id="rId34" Type="http://schemas.openxmlformats.org/officeDocument/2006/relationships/image" Target="file:///C:\Users\George2.TVS.000\Documents\DBT%20Help\Output\George2\BANA_2015_Doc\Resources\Images\BANA_Template_2014_Help\02000015.jpg" TargetMode="External"/><Relationship Id="rId42" Type="http://schemas.openxmlformats.org/officeDocument/2006/relationships/image" Target="file:///C:\Users\George2.TVS.000\Documents\DBT%20Help\Output\George2\BANA_2015_Doc\Resources\Images\BANA_Template_2014_Help\02000019.jpg" TargetMode="External"/><Relationship Id="rId47" Type="http://schemas.openxmlformats.org/officeDocument/2006/relationships/image" Target="file:///C:\Users\George2.TVS.000\Documents\DBT%20Help\Output\George2\BANA_2015_Doc\Resources\Images\BANA_Template_2014_Help\0200001D.jpg" TargetMode="External"/><Relationship Id="rId50" Type="http://schemas.openxmlformats.org/officeDocument/2006/relationships/hyperlink" Target="http://www.brailleauthority.org/ipa/ipa-braille-final.pdf" TargetMode="External"/><Relationship Id="rId55" Type="http://schemas.openxmlformats.org/officeDocument/2006/relationships/image" Target="file:///C:\Users\George2.TVS.000\Documents\DBT%20Help\Output\George2\BANA_2015_Doc\Resources\Images\BANA_Template_2014_Help\02000024_258x379.jpg" TargetMode="External"/><Relationship Id="rId63" Type="http://schemas.openxmlformats.org/officeDocument/2006/relationships/image" Target="file:///C:\Users\George2.TVS.000\Documents\DBT%20Help\Output\George2\BANA_2015_Doc\Resources\Images\BANA_Template_2014_Help\0200002B.jpg" TargetMode="External"/><Relationship Id="rId68" Type="http://schemas.openxmlformats.org/officeDocument/2006/relationships/image" Target="file:///C:\Users\George2.TVS.000\Documents\DBT%20Help\Output\George2\BANA_2015_Doc\Resources\Images\BANA_Template_2014_Help\0200002E.jpg" TargetMode="External"/><Relationship Id="rId76" Type="http://schemas.openxmlformats.org/officeDocument/2006/relationships/image" Target="file:///C:\Users\George2.TVS.000\Documents\DBT%20Help\Output\George2\BANA_2015_Doc\Resources\Images\BANA_Template_2014_Help\02000035.jpg" TargetMode="External"/><Relationship Id="rId84" Type="http://schemas.openxmlformats.org/officeDocument/2006/relationships/hyperlink" Target="mailto:support@duxsys.com?subject=11.3%20BANATemplate%20-%20%22Word%20and%20DBT%20Styles%20(and%20Codes)" TargetMode="External"/><Relationship Id="rId7" Type="http://schemas.openxmlformats.org/officeDocument/2006/relationships/comments" Target="comments.xml"/><Relationship Id="rId71" Type="http://schemas.openxmlformats.org/officeDocument/2006/relationships/image" Target="file:///C:\Users\George2.TVS.000\Documents\DBT%20Help\Output\George2\BANA_2015_Doc\Resources\Images\BANA_Template_2014_Help\02000030.jpg" TargetMode="External"/><Relationship Id="rId2" Type="http://schemas.openxmlformats.org/officeDocument/2006/relationships/styles" Target="styles.xml"/><Relationship Id="rId16" Type="http://schemas.openxmlformats.org/officeDocument/2006/relationships/image" Target="file:///C:\Users\George2.TVS.000\Documents\DBT%20Help\Output\George2\BANA_2015_Doc\Resources\Images\BANA_Template_2014_Help\02000004.jpg" TargetMode="External"/><Relationship Id="rId29" Type="http://schemas.openxmlformats.org/officeDocument/2006/relationships/image" Target="file:///C:\Users\George2.TVS.000\Documents\DBT%20Help\Output\George2\BANA_2015_Doc\Resources\Images\BANA_Template_2014_Help\02000010.jpg" TargetMode="External"/><Relationship Id="rId11" Type="http://schemas.openxmlformats.org/officeDocument/2006/relationships/hyperlink" Target="file:///C:\Content\getting_setup_in_DBT\Installation\Installation.htm" TargetMode="External"/><Relationship Id="rId24" Type="http://schemas.openxmlformats.org/officeDocument/2006/relationships/image" Target="file:///C:\Users\George2.TVS.000\Documents\DBT%20Help\Output\George2\BANA_2015_Doc\Resources\Images\BANA_Template_2014_Help\0200000C_720x24.jpg" TargetMode="External"/><Relationship Id="rId32" Type="http://schemas.openxmlformats.org/officeDocument/2006/relationships/image" Target="file:///C:\Users\George2.TVS.000\Documents\DBT%20Help\Output\George2\BANA_2015_Doc\Resources\Images\BANA_Template_2014_Help\02000013.jpg" TargetMode="External"/><Relationship Id="rId37" Type="http://schemas.openxmlformats.org/officeDocument/2006/relationships/hyperlink" Target="file:///C:\Content\working_with_word\BANA_Template_2014\footnote_manual.docx" TargetMode="External"/><Relationship Id="rId40" Type="http://schemas.openxmlformats.org/officeDocument/2006/relationships/image" Target="file:///C:\Users\George2.TVS.000\Documents\DBT%20Help\Output\George2\BANA_2015_Doc\Resources\Images\BANA_Template_2014_Help\02000018.jpg" TargetMode="External"/><Relationship Id="rId45" Type="http://schemas.openxmlformats.org/officeDocument/2006/relationships/image" Target="file:///C:\Users\George2.TVS.000\Documents\DBT%20Help\Output\George2\BANA_2015_Doc\Resources\Images\BANA_Template_2014_Help\0200001B_720x23.jpg" TargetMode="External"/><Relationship Id="rId53" Type="http://schemas.openxmlformats.org/officeDocument/2006/relationships/image" Target="file:///C:\Users\George2.TVS.000\Documents\DBT%20Help\Output\George2\BANA_2015_Doc\Resources\Images\BANA_Template_2014_Help\02000022_493x59.jpg" TargetMode="External"/><Relationship Id="rId58" Type="http://schemas.openxmlformats.org/officeDocument/2006/relationships/image" Target="file:///C:\Users\George2.TVS.000\Documents\DBT%20Help\Output\George2\BANA_2015_Doc\Resources\Images\BANA_Template_2014_Help\02000027.jpg" TargetMode="External"/><Relationship Id="rId66" Type="http://schemas.openxmlformats.org/officeDocument/2006/relationships/image" Target="file:///C:\Users\George2.TVS.000\Documents\DBT%20Help\Output\George2\BANA_2015_Doc\Resources\Images\BANA_Template_2014_Help\0200002D.jpg" TargetMode="External"/><Relationship Id="rId74" Type="http://schemas.openxmlformats.org/officeDocument/2006/relationships/image" Target="file:///C:\Users\George2.TVS.000\Documents\DBT%20Help\Output\George2\BANA_2015_Doc\Resources\Images\BANA_Template_2014_Help\02000033.jpg" TargetMode="External"/><Relationship Id="rId79" Type="http://schemas.openxmlformats.org/officeDocument/2006/relationships/image" Target="file:///C:\Users\George2.TVS.000\Documents\DBT%20Help\Output\George2\BANA_2015_Doc\Resources\Images\BANA_Template_2014_Help\02000038.jpg"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file:///C:\Users\George2.TVS.000\Documents\DBT%20Help\Output\George2\BANA_2015_Doc\Resources\Images\BANA_Template_2014_Help\02000029.jpg" TargetMode="External"/><Relationship Id="rId82" Type="http://schemas.openxmlformats.org/officeDocument/2006/relationships/hyperlink" Target="file:///C:\Content\the_menus\MENU_GLOBAL\Global_Word_Importer.htm" TargetMode="External"/><Relationship Id="rId19" Type="http://schemas.openxmlformats.org/officeDocument/2006/relationships/image" Target="file:///C:\Users\George2.TVS.000\Documents\DBT%20Help\Output\George2\BANA_2015_Doc\Resources\Images\BANA_Template_2014_Help\02000007.jpg" TargetMode="External"/><Relationship Id="rId4" Type="http://schemas.openxmlformats.org/officeDocument/2006/relationships/webSettings" Target="webSettings.xml"/><Relationship Id="rId9" Type="http://schemas.openxmlformats.org/officeDocument/2006/relationships/hyperlink" Target="http://www.brailleauthority.org/formats/formats2011.html" TargetMode="External"/><Relationship Id="rId14" Type="http://schemas.openxmlformats.org/officeDocument/2006/relationships/hyperlink" Target="file:///C:\Content\working_with_word\word_style_area_width.htm" TargetMode="External"/><Relationship Id="rId22" Type="http://schemas.openxmlformats.org/officeDocument/2006/relationships/image" Target="file:///C:\Users\George2.TVS.000\Documents\DBT%20Help\Output\George2\BANA_2015_Doc\Resources\Images\BANA_Template_2014_Help\0200000A.jpg" TargetMode="External"/><Relationship Id="rId27" Type="http://schemas.openxmlformats.org/officeDocument/2006/relationships/hyperlink" Target="file:///C:\Content\working_with_word\BANA_Template_2014\front_matter_pages.docx" TargetMode="External"/><Relationship Id="rId30" Type="http://schemas.openxmlformats.org/officeDocument/2006/relationships/image" Target="file:///C:\Users\George2.TVS.000\Documents\DBT%20Help\Output\George2\BANA_2015_Doc\Resources\Images\BANA_Template_2014_Help\02000011.jpg" TargetMode="External"/><Relationship Id="rId35" Type="http://schemas.openxmlformats.org/officeDocument/2006/relationships/image" Target="file:///C:\Users\George2.TVS.000\Documents\DBT%20Help\Output\George2\BANA_2015_Doc\Resources\Images\BANA_Template_2014_Help\02000016.jpg" TargetMode="External"/><Relationship Id="rId43" Type="http://schemas.openxmlformats.org/officeDocument/2006/relationships/image" Target="file:///C:\Users\George2.TVS.000\Documents\DBT%20Help\Output\George2\BANA_2015_Doc\Resources\Images\BANA_Template_2014_Help\0200001A.jpg" TargetMode="External"/><Relationship Id="rId48" Type="http://schemas.openxmlformats.org/officeDocument/2006/relationships/image" Target="file:///C:\Users\George2.TVS.000\Documents\DBT%20Help\Output\George2\BANA_2015_Doc\Resources\Images\BANA_Template_2014_Help\0200001E.jpg" TargetMode="External"/><Relationship Id="rId56" Type="http://schemas.openxmlformats.org/officeDocument/2006/relationships/image" Target="file:///C:\Users\George2.TVS.000\Documents\DBT%20Help\Output\George2\BANA_2015_Doc\Resources\Images\BANA_Template_2014_Help\02000025.jpg" TargetMode="External"/><Relationship Id="rId64" Type="http://schemas.openxmlformats.org/officeDocument/2006/relationships/hyperlink" Target="http://www.brailleauthority.org/formats/formats2011.html" TargetMode="External"/><Relationship Id="rId69" Type="http://schemas.openxmlformats.org/officeDocument/2006/relationships/hyperlink" Target="file:///C:\Content\working_with_word\BANA_Template_2014\line_numbered_poetry_with_right_margin_codes.docx" TargetMode="External"/><Relationship Id="rId77" Type="http://schemas.openxmlformats.org/officeDocument/2006/relationships/image" Target="file:///C:\Users\George2.TVS.000\Documents\DBT%20Help\Output\George2\BANA_2015_Doc\Resources\Images\BANA_Template_2014_Help\02000036.jpg" TargetMode="External"/><Relationship Id="rId8" Type="http://schemas.microsoft.com/office/2011/relationships/commentsExtended" Target="commentsExtended.xml"/><Relationship Id="rId51" Type="http://schemas.openxmlformats.org/officeDocument/2006/relationships/image" Target="file:///C:\Users\George2.TVS.000\Documents\DBT%20Help\Output\George2\BANA_2015_Doc\Resources\Images\BANA_Template_2014_Help\02000020_392x317.jpg" TargetMode="External"/><Relationship Id="rId72" Type="http://schemas.openxmlformats.org/officeDocument/2006/relationships/image" Target="file:///C:\Users\George2.TVS.000\Documents\DBT%20Help\Output\George2\BANA_2015_Doc\Resources\Images\BANA_Template_2014_Help\02000031.jpg" TargetMode="External"/><Relationship Id="rId80" Type="http://schemas.openxmlformats.org/officeDocument/2006/relationships/hyperlink" Target="file:///C:\Content\the_menus\MENU_GLOBAL\GLOBAL_MENU.htm"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file:///C:\Users\George2.TVS.000\Documents\DBT%20Help\Output\George2\BANA_2015_Doc\Resources\Images\BANA_Template_2014_Help\03000002.png" TargetMode="External"/><Relationship Id="rId17" Type="http://schemas.openxmlformats.org/officeDocument/2006/relationships/image" Target="file:///C:\Users\George2.TVS.000\Documents\DBT%20Help\Output\George2\BANA_2015_Doc\Resources\Images\BANA_Template_2014_Help\02000005.jpg" TargetMode="External"/><Relationship Id="rId25" Type="http://schemas.openxmlformats.org/officeDocument/2006/relationships/image" Target="file:///C:\Users\George2.TVS.000\Documents\DBT%20Help\Output\George2\BANA_2015_Doc\Resources\Images\BANA_Template_2014_Help\0200000D.jpg" TargetMode="External"/><Relationship Id="rId33" Type="http://schemas.openxmlformats.org/officeDocument/2006/relationships/image" Target="file:///C:\Users\George2.TVS.000\Documents\DBT%20Help\Output\George2\BANA_2015_Doc\Resources\Images\BANA_Template_2014_Help\02000014.jpg" TargetMode="External"/><Relationship Id="rId38" Type="http://schemas.openxmlformats.org/officeDocument/2006/relationships/hyperlink" Target="file:///C:\Content\working_with_word\BANA_Template_2014\endnotes.docx" TargetMode="External"/><Relationship Id="rId46" Type="http://schemas.openxmlformats.org/officeDocument/2006/relationships/image" Target="file:///C:\Users\George2.TVS.000\Documents\DBT%20Help\Output\George2\BANA_2015_Doc\Resources\Images\BANA_Template_2014_Help\0200001C.jpg" TargetMode="External"/><Relationship Id="rId59" Type="http://schemas.openxmlformats.org/officeDocument/2006/relationships/hyperlink" Target="file:///C:\Content\working_with_word\BANA_Template_2014\displayed_material.docx" TargetMode="External"/><Relationship Id="rId67" Type="http://schemas.openxmlformats.org/officeDocument/2006/relationships/hyperlink" Target="file:///C:\Content\working_with_word\BANA_Template_2014\test_with_protected_questions.docx" TargetMode="External"/><Relationship Id="rId20" Type="http://schemas.openxmlformats.org/officeDocument/2006/relationships/image" Target="file:///C:\Users\George2.TVS.000\Documents\DBT%20Help\Output\George2\BANA_2015_Doc\Resources\Images\BANA_Template_2014_Help\02000008.jpg" TargetMode="External"/><Relationship Id="rId41" Type="http://schemas.openxmlformats.org/officeDocument/2006/relationships/hyperlink" Target="file:///C:\Content\working_with_word\BANA_Template_2014\line_numbered_poetry_with_right_margin_codes.docx" TargetMode="External"/><Relationship Id="rId54" Type="http://schemas.openxmlformats.org/officeDocument/2006/relationships/image" Target="file:///C:\Users\George2.TVS.000\Documents\DBT%20Help\Output\George2\BANA_2015_Doc\Resources\Images\BANA_Template_2014_Help\02000023_351x25.jpg" TargetMode="External"/><Relationship Id="rId62" Type="http://schemas.openxmlformats.org/officeDocument/2006/relationships/image" Target="file:///C:\Users\George2.TVS.000\Documents\DBT%20Help\Output\George2\BANA_2015_Doc\Resources\Images\BANA_Template_2014_Help\0200002A.jpg" TargetMode="External"/><Relationship Id="rId70" Type="http://schemas.openxmlformats.org/officeDocument/2006/relationships/image" Target="file:///C:\Users\George2.TVS.000\Documents\DBT%20Help\Output\George2\BANA_2015_Doc\Resources\Images\BANA_Template_2014_Help\0200002F.jpg" TargetMode="External"/><Relationship Id="rId75" Type="http://schemas.openxmlformats.org/officeDocument/2006/relationships/image" Target="file:///C:\Users\George2.TVS.000\Documents\DBT%20Help\Output\George2\BANA_2015_Doc\Resources\Images\BANA_Template_2014_Help\02000034.jpg" TargetMode="External"/><Relationship Id="rId83" Type="http://schemas.openxmlformats.org/officeDocument/2006/relationships/image" Target="file:///C:\Users\George2.TVS.000\Documents\DBT%20Help\Output\George2\BANA_2015_Doc\Resources\Images\BANA_Template_2014_Help\02000020.jp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file:///C:\Users\George2.TVS.000\Documents\DBT%20Help\Output\George2\BANA_2015_Doc\Resources\Images\BANA_Template_2014_Help\02000003_543x132.jpg" TargetMode="External"/><Relationship Id="rId23" Type="http://schemas.openxmlformats.org/officeDocument/2006/relationships/image" Target="file:///C:\Users\George2.TVS.000\Documents\DBT%20Help\Output\George2\BANA_2015_Doc\Resources\Images\BANA_Template_2014_Help\0200000B_555x44.jpg" TargetMode="External"/><Relationship Id="rId28" Type="http://schemas.openxmlformats.org/officeDocument/2006/relationships/image" Target="file:///C:\Users\George2.TVS.000\Documents\DBT%20Help\Output\George2\BANA_2015_Doc\Resources\Images\BANA_Template_2014_Help\0200000F.jpg" TargetMode="External"/><Relationship Id="rId36" Type="http://schemas.openxmlformats.org/officeDocument/2006/relationships/hyperlink" Target="file:///C:\Content\working_with_word\BANA_Template_2014\footnote_embed.docx" TargetMode="External"/><Relationship Id="rId49" Type="http://schemas.openxmlformats.org/officeDocument/2006/relationships/image" Target="file:///C:\Users\George2.TVS.000\Documents\DBT%20Help\Output\George2\BANA_2015_Doc\Resources\Images\BANA_Template_2014_Help\0200001F.jpg" TargetMode="External"/><Relationship Id="rId57" Type="http://schemas.openxmlformats.org/officeDocument/2006/relationships/image" Target="file:///C:\Users\George2.TVS.000\Documents\DBT%20Help\Output\George2\BANA_2015_Doc\Resources\Images\BANA_Template_2014_Help\02000026_503x273.jpg" TargetMode="External"/><Relationship Id="rId10" Type="http://schemas.openxmlformats.org/officeDocument/2006/relationships/image" Target="file:///C:\Users\George2.TVS.000\Documents\DBT%20Help\Output\George2\BANA_2015_Doc\Resources\Images\BANA_Template_2014_Help\02000001.jpg" TargetMode="External"/><Relationship Id="rId31" Type="http://schemas.openxmlformats.org/officeDocument/2006/relationships/image" Target="file:///C:\Users\George2.TVS.000\Documents\DBT%20Help\Output\George2\BANA_2015_Doc\Resources\Images\BANA_Template_2014_Help\02000012.jpg" TargetMode="External"/><Relationship Id="rId44" Type="http://schemas.openxmlformats.org/officeDocument/2006/relationships/hyperlink" Target="file:///C:\Content\working_with_word\BANA_Template_2014\front_matter_pages.docx" TargetMode="External"/><Relationship Id="rId52" Type="http://schemas.openxmlformats.org/officeDocument/2006/relationships/image" Target="file:///C:\Users\George2.TVS.000\Documents\DBT%20Help\Output\George2\BANA_2015_Doc\Resources\Images\BANA_Template_2014_Help\02000021_162x43.jpg" TargetMode="External"/><Relationship Id="rId60" Type="http://schemas.openxmlformats.org/officeDocument/2006/relationships/image" Target="file:///C:\Users\George2.TVS.000\Documents\DBT%20Help\Output\George2\BANA_2015_Doc\Resources\Images\BANA_Template_2014_Help\02000028.jpg" TargetMode="External"/><Relationship Id="rId65" Type="http://schemas.openxmlformats.org/officeDocument/2006/relationships/image" Target="file:///C:\Users\George2.TVS.000\Documents\DBT%20Help\Output\George2\BANA_2015_Doc\Resources\Images\BANA_Template_2014_Help\0200002C.jpg" TargetMode="External"/><Relationship Id="rId73" Type="http://schemas.openxmlformats.org/officeDocument/2006/relationships/image" Target="file:///C:\Users\George2.TVS.000\Documents\DBT%20Help\Output\George2\BANA_2015_Doc\Resources\Images\BANA_Template_2014_Help\02000032.jpg" TargetMode="External"/><Relationship Id="rId78" Type="http://schemas.openxmlformats.org/officeDocument/2006/relationships/image" Target="file:///C:\Users\George2.TVS.000\Documents\DBT%20Help\Output\George2\BANA_2015_Doc\Resources\Images\BANA_Template_2014_Help\02000037.jpg" TargetMode="External"/><Relationship Id="rId81" Type="http://schemas.openxmlformats.org/officeDocument/2006/relationships/hyperlink" Target="file:///C:\Content\the_menus\MENU_GLOBAL\global_embosser_setup.htm" TargetMode="External"/><Relationship Id="rId86"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38</Pages>
  <Words>6244</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Word_Template__BANA_Braille_2014_</vt:lpstr>
    </vt:vector>
  </TitlesOfParts>
  <Company>MadCap Software</Company>
  <LinksUpToDate>false</LinksUpToDate>
  <CharactersWithSpaces>41752</CharactersWithSpaces>
  <SharedDoc>false</SharedDoc>
  <HLinks>
    <vt:vector size="456" baseType="variant">
      <vt:variant>
        <vt:i4>2621447</vt:i4>
      </vt:variant>
      <vt:variant>
        <vt:i4>396</vt:i4>
      </vt:variant>
      <vt:variant>
        <vt:i4>0</vt:i4>
      </vt:variant>
      <vt:variant>
        <vt:i4>5</vt:i4>
      </vt:variant>
      <vt:variant>
        <vt:lpwstr>mailto:support@duxsys.com?subject=11.3 BANATemplate - "Word and DBT Styles (and Codes)</vt:lpwstr>
      </vt:variant>
      <vt:variant>
        <vt:lpwstr/>
      </vt:variant>
      <vt:variant>
        <vt:i4>2818174</vt:i4>
      </vt:variant>
      <vt:variant>
        <vt:i4>387</vt:i4>
      </vt:variant>
      <vt:variant>
        <vt:i4>0</vt:i4>
      </vt:variant>
      <vt:variant>
        <vt:i4>5</vt:i4>
      </vt:variant>
      <vt:variant>
        <vt:lpwstr>../../../Content/the_menus/MENU_GLOBAL/Global_Word_Importer.htm</vt:lpwstr>
      </vt:variant>
      <vt:variant>
        <vt:lpwstr/>
      </vt:variant>
      <vt:variant>
        <vt:i4>327756</vt:i4>
      </vt:variant>
      <vt:variant>
        <vt:i4>384</vt:i4>
      </vt:variant>
      <vt:variant>
        <vt:i4>0</vt:i4>
      </vt:variant>
      <vt:variant>
        <vt:i4>5</vt:i4>
      </vt:variant>
      <vt:variant>
        <vt:lpwstr>../../../Content/the_menus/MENU_GLOBAL/global_embosser_setup.htm</vt:lpwstr>
      </vt:variant>
      <vt:variant>
        <vt:lpwstr/>
      </vt:variant>
      <vt:variant>
        <vt:i4>6357009</vt:i4>
      </vt:variant>
      <vt:variant>
        <vt:i4>381</vt:i4>
      </vt:variant>
      <vt:variant>
        <vt:i4>0</vt:i4>
      </vt:variant>
      <vt:variant>
        <vt:i4>5</vt:i4>
      </vt:variant>
      <vt:variant>
        <vt:lpwstr>../../../Content/the_menus/MENU_GLOBAL/GLOBAL_MENU.htm</vt:lpwstr>
      </vt:variant>
      <vt:variant>
        <vt:lpwstr/>
      </vt:variant>
      <vt:variant>
        <vt:i4>262230</vt:i4>
      </vt:variant>
      <vt:variant>
        <vt:i4>318</vt:i4>
      </vt:variant>
      <vt:variant>
        <vt:i4>0</vt:i4>
      </vt:variant>
      <vt:variant>
        <vt:i4>5</vt:i4>
      </vt:variant>
      <vt:variant>
        <vt:lpwstr>../../../Content/working_with_word/BANA_Template_2014/line_numbered_poetry_with_right_margin_codes.docx</vt:lpwstr>
      </vt:variant>
      <vt:variant>
        <vt:lpwstr/>
      </vt:variant>
      <vt:variant>
        <vt:i4>327800</vt:i4>
      </vt:variant>
      <vt:variant>
        <vt:i4>309</vt:i4>
      </vt:variant>
      <vt:variant>
        <vt:i4>0</vt:i4>
      </vt:variant>
      <vt:variant>
        <vt:i4>5</vt:i4>
      </vt:variant>
      <vt:variant>
        <vt:lpwstr>../../../Content/working_with_word/BANA_Template_2014/test_with_protected_questions.docx</vt:lpwstr>
      </vt:variant>
      <vt:variant>
        <vt:lpwstr/>
      </vt:variant>
      <vt:variant>
        <vt:i4>5439553</vt:i4>
      </vt:variant>
      <vt:variant>
        <vt:i4>294</vt:i4>
      </vt:variant>
      <vt:variant>
        <vt:i4>0</vt:i4>
      </vt:variant>
      <vt:variant>
        <vt:i4>5</vt:i4>
      </vt:variant>
      <vt:variant>
        <vt:lpwstr>http://www.brailleauthority.org/formats/formats2011.html</vt:lpwstr>
      </vt:variant>
      <vt:variant>
        <vt:lpwstr/>
      </vt:variant>
      <vt:variant>
        <vt:i4>7012381</vt:i4>
      </vt:variant>
      <vt:variant>
        <vt:i4>267</vt:i4>
      </vt:variant>
      <vt:variant>
        <vt:i4>0</vt:i4>
      </vt:variant>
      <vt:variant>
        <vt:i4>5</vt:i4>
      </vt:variant>
      <vt:variant>
        <vt:lpwstr>../../../Content/working_with_word/BANA_Template_2014/displayed_material.docx</vt:lpwstr>
      </vt:variant>
      <vt:variant>
        <vt:lpwstr/>
      </vt:variant>
      <vt:variant>
        <vt:i4>5439579</vt:i4>
      </vt:variant>
      <vt:variant>
        <vt:i4>216</vt:i4>
      </vt:variant>
      <vt:variant>
        <vt:i4>0</vt:i4>
      </vt:variant>
      <vt:variant>
        <vt:i4>5</vt:i4>
      </vt:variant>
      <vt:variant>
        <vt:lpwstr>http://www.brailleauthority.org/ipa/ipa-braille-final.pdf</vt:lpwstr>
      </vt:variant>
      <vt:variant>
        <vt:lpwstr/>
      </vt:variant>
      <vt:variant>
        <vt:i4>6815787</vt:i4>
      </vt:variant>
      <vt:variant>
        <vt:i4>183</vt:i4>
      </vt:variant>
      <vt:variant>
        <vt:i4>0</vt:i4>
      </vt:variant>
      <vt:variant>
        <vt:i4>5</vt:i4>
      </vt:variant>
      <vt:variant>
        <vt:lpwstr>../../../Content/working_with_word/BANA_Template_2014/front_matter_pages.docx</vt:lpwstr>
      </vt:variant>
      <vt:variant>
        <vt:lpwstr/>
      </vt:variant>
      <vt:variant>
        <vt:i4>262230</vt:i4>
      </vt:variant>
      <vt:variant>
        <vt:i4>168</vt:i4>
      </vt:variant>
      <vt:variant>
        <vt:i4>0</vt:i4>
      </vt:variant>
      <vt:variant>
        <vt:i4>5</vt:i4>
      </vt:variant>
      <vt:variant>
        <vt:lpwstr>../../../Content/working_with_word/BANA_Template_2014/line_numbered_poetry_with_right_margin_codes.docx</vt:lpwstr>
      </vt:variant>
      <vt:variant>
        <vt:lpwstr/>
      </vt:variant>
      <vt:variant>
        <vt:i4>3080314</vt:i4>
      </vt:variant>
      <vt:variant>
        <vt:i4>153</vt:i4>
      </vt:variant>
      <vt:variant>
        <vt:i4>0</vt:i4>
      </vt:variant>
      <vt:variant>
        <vt:i4>5</vt:i4>
      </vt:variant>
      <vt:variant>
        <vt:lpwstr>../../../Content/working_with_word/BANA_Template_2014/endnotes.docx</vt:lpwstr>
      </vt:variant>
      <vt:variant>
        <vt:lpwstr/>
      </vt:variant>
      <vt:variant>
        <vt:i4>6619139</vt:i4>
      </vt:variant>
      <vt:variant>
        <vt:i4>150</vt:i4>
      </vt:variant>
      <vt:variant>
        <vt:i4>0</vt:i4>
      </vt:variant>
      <vt:variant>
        <vt:i4>5</vt:i4>
      </vt:variant>
      <vt:variant>
        <vt:lpwstr>../../../Content/working_with_word/BANA_Template_2014/footnote_manual.docx</vt:lpwstr>
      </vt:variant>
      <vt:variant>
        <vt:lpwstr/>
      </vt:variant>
      <vt:variant>
        <vt:i4>5898293</vt:i4>
      </vt:variant>
      <vt:variant>
        <vt:i4>147</vt:i4>
      </vt:variant>
      <vt:variant>
        <vt:i4>0</vt:i4>
      </vt:variant>
      <vt:variant>
        <vt:i4>5</vt:i4>
      </vt:variant>
      <vt:variant>
        <vt:lpwstr>../../../Content/working_with_word/BANA_Template_2014/footnote_embed.docx</vt:lpwstr>
      </vt:variant>
      <vt:variant>
        <vt:lpwstr/>
      </vt:variant>
      <vt:variant>
        <vt:i4>6815787</vt:i4>
      </vt:variant>
      <vt:variant>
        <vt:i4>96</vt:i4>
      </vt:variant>
      <vt:variant>
        <vt:i4>0</vt:i4>
      </vt:variant>
      <vt:variant>
        <vt:i4>5</vt:i4>
      </vt:variant>
      <vt:variant>
        <vt:lpwstr>../../../Content/working_with_word/BANA_Template_2014/front_matter_pages.docx</vt:lpwstr>
      </vt:variant>
      <vt:variant>
        <vt:lpwstr/>
      </vt:variant>
      <vt:variant>
        <vt:i4>3211282</vt:i4>
      </vt:variant>
      <vt:variant>
        <vt:i4>21</vt:i4>
      </vt:variant>
      <vt:variant>
        <vt:i4>0</vt:i4>
      </vt:variant>
      <vt:variant>
        <vt:i4>5</vt:i4>
      </vt:variant>
      <vt:variant>
        <vt:lpwstr>../../../Content/working_with_word/word_style_area_width.htm</vt:lpwstr>
      </vt:variant>
      <vt:variant>
        <vt:lpwstr/>
      </vt:variant>
      <vt:variant>
        <vt:i4>3014705</vt:i4>
      </vt:variant>
      <vt:variant>
        <vt:i4>18</vt:i4>
      </vt:variant>
      <vt:variant>
        <vt:i4>0</vt:i4>
      </vt:variant>
      <vt:variant>
        <vt:i4>5</vt:i4>
      </vt:variant>
      <vt:variant>
        <vt:lpwstr>http://www.brailleauthority.org/tg/</vt:lpwstr>
      </vt:variant>
      <vt:variant>
        <vt:lpwstr/>
      </vt:variant>
      <vt:variant>
        <vt:i4>4849726</vt:i4>
      </vt:variant>
      <vt:variant>
        <vt:i4>9</vt:i4>
      </vt:variant>
      <vt:variant>
        <vt:i4>0</vt:i4>
      </vt:variant>
      <vt:variant>
        <vt:i4>5</vt:i4>
      </vt:variant>
      <vt:variant>
        <vt:lpwstr>../../../Content/getting_setup_in_DBT/Installation/Installation.htm</vt:lpwstr>
      </vt:variant>
      <vt:variant>
        <vt:lpwstr/>
      </vt:variant>
      <vt:variant>
        <vt:i4>5439553</vt:i4>
      </vt:variant>
      <vt:variant>
        <vt:i4>0</vt:i4>
      </vt:variant>
      <vt:variant>
        <vt:i4>0</vt:i4>
      </vt:variant>
      <vt:variant>
        <vt:i4>5</vt:i4>
      </vt:variant>
      <vt:variant>
        <vt:lpwstr>http://www.brailleauthority.org/formats/formats2011.html</vt:lpwstr>
      </vt:variant>
      <vt:variant>
        <vt:lpwstr/>
      </vt:variant>
      <vt:variant>
        <vt:i4>1572884</vt:i4>
      </vt:variant>
      <vt:variant>
        <vt:i4>3770</vt:i4>
      </vt:variant>
      <vt:variant>
        <vt:i4>1025</vt:i4>
      </vt:variant>
      <vt:variant>
        <vt:i4>1</vt:i4>
      </vt:variant>
      <vt:variant>
        <vt:lpwstr>C:\Users\George2.TVS.000\Documents\DBT Help\Output\George2\BANA_2015_Doc\Resources\Images\BANA_Template_2014_Help\02000001.jpg</vt:lpwstr>
      </vt:variant>
      <vt:variant>
        <vt:lpwstr/>
      </vt:variant>
      <vt:variant>
        <vt:i4>10</vt:i4>
      </vt:variant>
      <vt:variant>
        <vt:i4>5519</vt:i4>
      </vt:variant>
      <vt:variant>
        <vt:i4>1026</vt:i4>
      </vt:variant>
      <vt:variant>
        <vt:i4>1</vt:i4>
      </vt:variant>
      <vt:variant>
        <vt:lpwstr>C:\Users\George2.TVS.000\Documents\DBT Help\Output\George2\BANA_2015_Doc\Resources\Images\BANA_Template_2014_Help\03000002.png</vt:lpwstr>
      </vt:variant>
      <vt:variant>
        <vt:lpwstr/>
      </vt:variant>
      <vt:variant>
        <vt:i4>2031668</vt:i4>
      </vt:variant>
      <vt:variant>
        <vt:i4>9663</vt:i4>
      </vt:variant>
      <vt:variant>
        <vt:i4>1027</vt:i4>
      </vt:variant>
      <vt:variant>
        <vt:i4>1</vt:i4>
      </vt:variant>
      <vt:variant>
        <vt:lpwstr>C:\Users\George2.TVS.000\Documents\DBT Help\Output\George2\BANA_2015_Doc\Resources\Images\BANA_Template_2014_Help\02000003_543x132.jpg</vt:lpwstr>
      </vt:variant>
      <vt:variant>
        <vt:lpwstr/>
      </vt:variant>
      <vt:variant>
        <vt:i4>1900564</vt:i4>
      </vt:variant>
      <vt:variant>
        <vt:i4>10892</vt:i4>
      </vt:variant>
      <vt:variant>
        <vt:i4>1028</vt:i4>
      </vt:variant>
      <vt:variant>
        <vt:i4>1</vt:i4>
      </vt:variant>
      <vt:variant>
        <vt:lpwstr>C:\Users\George2.TVS.000\Documents\DBT Help\Output\George2\BANA_2015_Doc\Resources\Images\BANA_Template_2014_Help\02000004.jpg</vt:lpwstr>
      </vt:variant>
      <vt:variant>
        <vt:lpwstr/>
      </vt:variant>
      <vt:variant>
        <vt:i4>1835028</vt:i4>
      </vt:variant>
      <vt:variant>
        <vt:i4>11214</vt:i4>
      </vt:variant>
      <vt:variant>
        <vt:i4>1029</vt:i4>
      </vt:variant>
      <vt:variant>
        <vt:i4>1</vt:i4>
      </vt:variant>
      <vt:variant>
        <vt:lpwstr>C:\Users\George2.TVS.000\Documents\DBT Help\Output\George2\BANA_2015_Doc\Resources\Images\BANA_Template_2014_Help\02000005.jpg</vt:lpwstr>
      </vt:variant>
      <vt:variant>
        <vt:lpwstr/>
      </vt:variant>
      <vt:variant>
        <vt:i4>2031636</vt:i4>
      </vt:variant>
      <vt:variant>
        <vt:i4>12313</vt:i4>
      </vt:variant>
      <vt:variant>
        <vt:i4>1030</vt:i4>
      </vt:variant>
      <vt:variant>
        <vt:i4>1</vt:i4>
      </vt:variant>
      <vt:variant>
        <vt:lpwstr>C:\Users\George2.TVS.000\Documents\DBT Help\Output\George2\BANA_2015_Doc\Resources\Images\BANA_Template_2014_Help\02000006.jpg</vt:lpwstr>
      </vt:variant>
      <vt:variant>
        <vt:lpwstr/>
      </vt:variant>
      <vt:variant>
        <vt:i4>1966100</vt:i4>
      </vt:variant>
      <vt:variant>
        <vt:i4>12647</vt:i4>
      </vt:variant>
      <vt:variant>
        <vt:i4>1031</vt:i4>
      </vt:variant>
      <vt:variant>
        <vt:i4>1</vt:i4>
      </vt:variant>
      <vt:variant>
        <vt:lpwstr>C:\Users\George2.TVS.000\Documents\DBT Help\Output\George2\BANA_2015_Doc\Resources\Images\BANA_Template_2014_Help\02000007.jpg</vt:lpwstr>
      </vt:variant>
      <vt:variant>
        <vt:lpwstr/>
      </vt:variant>
      <vt:variant>
        <vt:i4>1114132</vt:i4>
      </vt:variant>
      <vt:variant>
        <vt:i4>12920</vt:i4>
      </vt:variant>
      <vt:variant>
        <vt:i4>1032</vt:i4>
      </vt:variant>
      <vt:variant>
        <vt:i4>1</vt:i4>
      </vt:variant>
      <vt:variant>
        <vt:lpwstr>C:\Users\George2.TVS.000\Documents\DBT Help\Output\George2\BANA_2015_Doc\Resources\Images\BANA_Template_2014_Help\02000008.jpg</vt:lpwstr>
      </vt:variant>
      <vt:variant>
        <vt:lpwstr/>
      </vt:variant>
      <vt:variant>
        <vt:i4>7471116</vt:i4>
      </vt:variant>
      <vt:variant>
        <vt:i4>13555</vt:i4>
      </vt:variant>
      <vt:variant>
        <vt:i4>1033</vt:i4>
      </vt:variant>
      <vt:variant>
        <vt:i4>1</vt:i4>
      </vt:variant>
      <vt:variant>
        <vt:lpwstr>C:\Users\George2.TVS.000\Documents\DBT Help\Output\George2\BANA_2015_Doc\Resources\Images\BANA_Template_2014_Help\02000009_720x69.jpg</vt:lpwstr>
      </vt:variant>
      <vt:variant>
        <vt:lpwstr/>
      </vt:variant>
      <vt:variant>
        <vt:i4>4718612</vt:i4>
      </vt:variant>
      <vt:variant>
        <vt:i4>13804</vt:i4>
      </vt:variant>
      <vt:variant>
        <vt:i4>1034</vt:i4>
      </vt:variant>
      <vt:variant>
        <vt:i4>1</vt:i4>
      </vt:variant>
      <vt:variant>
        <vt:lpwstr>C:\Users\George2.TVS.000\Documents\DBT Help\Output\George2\BANA_2015_Doc\Resources\Images\BANA_Template_2014_Help\0200000A.jpg</vt:lpwstr>
      </vt:variant>
      <vt:variant>
        <vt:lpwstr/>
      </vt:variant>
      <vt:variant>
        <vt:i4>2883590</vt:i4>
      </vt:variant>
      <vt:variant>
        <vt:i4>15097</vt:i4>
      </vt:variant>
      <vt:variant>
        <vt:i4>1035</vt:i4>
      </vt:variant>
      <vt:variant>
        <vt:i4>1</vt:i4>
      </vt:variant>
      <vt:variant>
        <vt:lpwstr>C:\Users\George2.TVS.000\Documents\DBT Help\Output\George2\BANA_2015_Doc\Resources\Images\BANA_Template_2014_Help\0200000B_555x44.jpg</vt:lpwstr>
      </vt:variant>
      <vt:variant>
        <vt:lpwstr/>
      </vt:variant>
      <vt:variant>
        <vt:i4>2883585</vt:i4>
      </vt:variant>
      <vt:variant>
        <vt:i4>15344</vt:i4>
      </vt:variant>
      <vt:variant>
        <vt:i4>1036</vt:i4>
      </vt:variant>
      <vt:variant>
        <vt:i4>1</vt:i4>
      </vt:variant>
      <vt:variant>
        <vt:lpwstr>C:\Users\George2.TVS.000\Documents\DBT Help\Output\George2\BANA_2015_Doc\Resources\Images\BANA_Template_2014_Help\0200000C_720x24.jpg</vt:lpwstr>
      </vt:variant>
      <vt:variant>
        <vt:lpwstr/>
      </vt:variant>
      <vt:variant>
        <vt:i4>5046292</vt:i4>
      </vt:variant>
      <vt:variant>
        <vt:i4>16673</vt:i4>
      </vt:variant>
      <vt:variant>
        <vt:i4>1037</vt:i4>
      </vt:variant>
      <vt:variant>
        <vt:i4>1</vt:i4>
      </vt:variant>
      <vt:variant>
        <vt:lpwstr>C:\Users\George2.TVS.000\Documents\DBT Help\Output\George2\BANA_2015_Doc\Resources\Images\BANA_Template_2014_Help\0200000D.jpg</vt:lpwstr>
      </vt:variant>
      <vt:variant>
        <vt:lpwstr/>
      </vt:variant>
      <vt:variant>
        <vt:i4>4980756</vt:i4>
      </vt:variant>
      <vt:variant>
        <vt:i4>16904</vt:i4>
      </vt:variant>
      <vt:variant>
        <vt:i4>1038</vt:i4>
      </vt:variant>
      <vt:variant>
        <vt:i4>1</vt:i4>
      </vt:variant>
      <vt:variant>
        <vt:lpwstr>C:\Users\George2.TVS.000\Documents\DBT Help\Output\George2\BANA_2015_Doc\Resources\Images\BANA_Template_2014_Help\0200000E.jpg</vt:lpwstr>
      </vt:variant>
      <vt:variant>
        <vt:lpwstr/>
      </vt:variant>
      <vt:variant>
        <vt:i4>5177364</vt:i4>
      </vt:variant>
      <vt:variant>
        <vt:i4>18789</vt:i4>
      </vt:variant>
      <vt:variant>
        <vt:i4>1039</vt:i4>
      </vt:variant>
      <vt:variant>
        <vt:i4>1</vt:i4>
      </vt:variant>
      <vt:variant>
        <vt:lpwstr>C:\Users\George2.TVS.000\Documents\DBT Help\Output\George2\BANA_2015_Doc\Resources\Images\BANA_Template_2014_Help\0200000F.jpg</vt:lpwstr>
      </vt:variant>
      <vt:variant>
        <vt:lpwstr/>
      </vt:variant>
      <vt:variant>
        <vt:i4>1638421</vt:i4>
      </vt:variant>
      <vt:variant>
        <vt:i4>19273</vt:i4>
      </vt:variant>
      <vt:variant>
        <vt:i4>1040</vt:i4>
      </vt:variant>
      <vt:variant>
        <vt:i4>1</vt:i4>
      </vt:variant>
      <vt:variant>
        <vt:lpwstr>C:\Users\George2.TVS.000\Documents\DBT Help\Output\George2\BANA_2015_Doc\Resources\Images\BANA_Template_2014_Help\02000010.jpg</vt:lpwstr>
      </vt:variant>
      <vt:variant>
        <vt:lpwstr/>
      </vt:variant>
      <vt:variant>
        <vt:i4>1572885</vt:i4>
      </vt:variant>
      <vt:variant>
        <vt:i4>19940</vt:i4>
      </vt:variant>
      <vt:variant>
        <vt:i4>1041</vt:i4>
      </vt:variant>
      <vt:variant>
        <vt:i4>1</vt:i4>
      </vt:variant>
      <vt:variant>
        <vt:lpwstr>C:\Users\George2.TVS.000\Documents\DBT Help\Output\George2\BANA_2015_Doc\Resources\Images\BANA_Template_2014_Help\02000011.jpg</vt:lpwstr>
      </vt:variant>
      <vt:variant>
        <vt:lpwstr/>
      </vt:variant>
      <vt:variant>
        <vt:i4>1769493</vt:i4>
      </vt:variant>
      <vt:variant>
        <vt:i4>20663</vt:i4>
      </vt:variant>
      <vt:variant>
        <vt:i4>1042</vt:i4>
      </vt:variant>
      <vt:variant>
        <vt:i4>1</vt:i4>
      </vt:variant>
      <vt:variant>
        <vt:lpwstr>C:\Users\George2.TVS.000\Documents\DBT Help\Output\George2\BANA_2015_Doc\Resources\Images\BANA_Template_2014_Help\02000012.jpg</vt:lpwstr>
      </vt:variant>
      <vt:variant>
        <vt:lpwstr/>
      </vt:variant>
      <vt:variant>
        <vt:i4>1703957</vt:i4>
      </vt:variant>
      <vt:variant>
        <vt:i4>21202</vt:i4>
      </vt:variant>
      <vt:variant>
        <vt:i4>1043</vt:i4>
      </vt:variant>
      <vt:variant>
        <vt:i4>1</vt:i4>
      </vt:variant>
      <vt:variant>
        <vt:lpwstr>C:\Users\George2.TVS.000\Documents\DBT Help\Output\George2\BANA_2015_Doc\Resources\Images\BANA_Template_2014_Help\02000013.jpg</vt:lpwstr>
      </vt:variant>
      <vt:variant>
        <vt:lpwstr/>
      </vt:variant>
      <vt:variant>
        <vt:i4>1900565</vt:i4>
      </vt:variant>
      <vt:variant>
        <vt:i4>21530</vt:i4>
      </vt:variant>
      <vt:variant>
        <vt:i4>1044</vt:i4>
      </vt:variant>
      <vt:variant>
        <vt:i4>1</vt:i4>
      </vt:variant>
      <vt:variant>
        <vt:lpwstr>C:\Users\George2.TVS.000\Documents\DBT Help\Output\George2\BANA_2015_Doc\Resources\Images\BANA_Template_2014_Help\02000014.jpg</vt:lpwstr>
      </vt:variant>
      <vt:variant>
        <vt:lpwstr/>
      </vt:variant>
      <vt:variant>
        <vt:i4>1835029</vt:i4>
      </vt:variant>
      <vt:variant>
        <vt:i4>22059</vt:i4>
      </vt:variant>
      <vt:variant>
        <vt:i4>1045</vt:i4>
      </vt:variant>
      <vt:variant>
        <vt:i4>1</vt:i4>
      </vt:variant>
      <vt:variant>
        <vt:lpwstr>C:\Users\George2.TVS.000\Documents\DBT Help\Output\George2\BANA_2015_Doc\Resources\Images\BANA_Template_2014_Help\02000015.jpg</vt:lpwstr>
      </vt:variant>
      <vt:variant>
        <vt:lpwstr/>
      </vt:variant>
      <vt:variant>
        <vt:i4>2031637</vt:i4>
      </vt:variant>
      <vt:variant>
        <vt:i4>22713</vt:i4>
      </vt:variant>
      <vt:variant>
        <vt:i4>1046</vt:i4>
      </vt:variant>
      <vt:variant>
        <vt:i4>1</vt:i4>
      </vt:variant>
      <vt:variant>
        <vt:lpwstr>C:\Users\George2.TVS.000\Documents\DBT Help\Output\George2\BANA_2015_Doc\Resources\Images\BANA_Template_2014_Help\02000016.jpg</vt:lpwstr>
      </vt:variant>
      <vt:variant>
        <vt:lpwstr/>
      </vt:variant>
      <vt:variant>
        <vt:i4>1966101</vt:i4>
      </vt:variant>
      <vt:variant>
        <vt:i4>24870</vt:i4>
      </vt:variant>
      <vt:variant>
        <vt:i4>1047</vt:i4>
      </vt:variant>
      <vt:variant>
        <vt:i4>1</vt:i4>
      </vt:variant>
      <vt:variant>
        <vt:lpwstr>C:\Users\George2.TVS.000\Documents\DBT Help\Output\George2\BANA_2015_Doc\Resources\Images\BANA_Template_2014_Help\02000017.jpg</vt:lpwstr>
      </vt:variant>
      <vt:variant>
        <vt:lpwstr/>
      </vt:variant>
      <vt:variant>
        <vt:i4>1114133</vt:i4>
      </vt:variant>
      <vt:variant>
        <vt:i4>25272</vt:i4>
      </vt:variant>
      <vt:variant>
        <vt:i4>1048</vt:i4>
      </vt:variant>
      <vt:variant>
        <vt:i4>1</vt:i4>
      </vt:variant>
      <vt:variant>
        <vt:lpwstr>C:\Users\George2.TVS.000\Documents\DBT Help\Output\George2\BANA_2015_Doc\Resources\Images\BANA_Template_2014_Help\02000018.jpg</vt:lpwstr>
      </vt:variant>
      <vt:variant>
        <vt:lpwstr/>
      </vt:variant>
      <vt:variant>
        <vt:i4>1048597</vt:i4>
      </vt:variant>
      <vt:variant>
        <vt:i4>26733</vt:i4>
      </vt:variant>
      <vt:variant>
        <vt:i4>1049</vt:i4>
      </vt:variant>
      <vt:variant>
        <vt:i4>1</vt:i4>
      </vt:variant>
      <vt:variant>
        <vt:lpwstr>C:\Users\George2.TVS.000\Documents\DBT Help\Output\George2\BANA_2015_Doc\Resources\Images\BANA_Template_2014_Help\02000019.jpg</vt:lpwstr>
      </vt:variant>
      <vt:variant>
        <vt:lpwstr/>
      </vt:variant>
      <vt:variant>
        <vt:i4>4718613</vt:i4>
      </vt:variant>
      <vt:variant>
        <vt:i4>27191</vt:i4>
      </vt:variant>
      <vt:variant>
        <vt:i4>1050</vt:i4>
      </vt:variant>
      <vt:variant>
        <vt:i4>1</vt:i4>
      </vt:variant>
      <vt:variant>
        <vt:lpwstr>C:\Users\George2.TVS.000\Documents\DBT Help\Output\George2\BANA_2015_Doc\Resources\Images\BANA_Template_2014_Help\0200001A.jpg</vt:lpwstr>
      </vt:variant>
      <vt:variant>
        <vt:lpwstr/>
      </vt:variant>
      <vt:variant>
        <vt:i4>2949127</vt:i4>
      </vt:variant>
      <vt:variant>
        <vt:i4>29491</vt:i4>
      </vt:variant>
      <vt:variant>
        <vt:i4>1051</vt:i4>
      </vt:variant>
      <vt:variant>
        <vt:i4>1</vt:i4>
      </vt:variant>
      <vt:variant>
        <vt:lpwstr>C:\Users\George2.TVS.000\Documents\DBT Help\Output\George2\BANA_2015_Doc\Resources\Images\BANA_Template_2014_Help\0200001B_720x23.jpg</vt:lpwstr>
      </vt:variant>
      <vt:variant>
        <vt:lpwstr/>
      </vt:variant>
      <vt:variant>
        <vt:i4>4849685</vt:i4>
      </vt:variant>
      <vt:variant>
        <vt:i4>30405</vt:i4>
      </vt:variant>
      <vt:variant>
        <vt:i4>1052</vt:i4>
      </vt:variant>
      <vt:variant>
        <vt:i4>1</vt:i4>
      </vt:variant>
      <vt:variant>
        <vt:lpwstr>C:\Users\George2.TVS.000\Documents\DBT Help\Output\George2\BANA_2015_Doc\Resources\Images\BANA_Template_2014_Help\0200001C.jpg</vt:lpwstr>
      </vt:variant>
      <vt:variant>
        <vt:lpwstr/>
      </vt:variant>
      <vt:variant>
        <vt:i4>5046293</vt:i4>
      </vt:variant>
      <vt:variant>
        <vt:i4>31434</vt:i4>
      </vt:variant>
      <vt:variant>
        <vt:i4>1053</vt:i4>
      </vt:variant>
      <vt:variant>
        <vt:i4>1</vt:i4>
      </vt:variant>
      <vt:variant>
        <vt:lpwstr>C:\Users\George2.TVS.000\Documents\DBT Help\Output\George2\BANA_2015_Doc\Resources\Images\BANA_Template_2014_Help\0200001D.jpg</vt:lpwstr>
      </vt:variant>
      <vt:variant>
        <vt:lpwstr/>
      </vt:variant>
      <vt:variant>
        <vt:i4>4980757</vt:i4>
      </vt:variant>
      <vt:variant>
        <vt:i4>31760</vt:i4>
      </vt:variant>
      <vt:variant>
        <vt:i4>1054</vt:i4>
      </vt:variant>
      <vt:variant>
        <vt:i4>1</vt:i4>
      </vt:variant>
      <vt:variant>
        <vt:lpwstr>C:\Users\George2.TVS.000\Documents\DBT Help\Output\George2\BANA_2015_Doc\Resources\Images\BANA_Template_2014_Help\0200001E.jpg</vt:lpwstr>
      </vt:variant>
      <vt:variant>
        <vt:lpwstr/>
      </vt:variant>
      <vt:variant>
        <vt:i4>5177365</vt:i4>
      </vt:variant>
      <vt:variant>
        <vt:i4>32005</vt:i4>
      </vt:variant>
      <vt:variant>
        <vt:i4>1055</vt:i4>
      </vt:variant>
      <vt:variant>
        <vt:i4>1</vt:i4>
      </vt:variant>
      <vt:variant>
        <vt:lpwstr>C:\Users\George2.TVS.000\Documents\DBT Help\Output\George2\BANA_2015_Doc\Resources\Images\BANA_Template_2014_Help\0200001F.jpg</vt:lpwstr>
      </vt:variant>
      <vt:variant>
        <vt:lpwstr/>
      </vt:variant>
      <vt:variant>
        <vt:i4>1835065</vt:i4>
      </vt:variant>
      <vt:variant>
        <vt:i4>33136</vt:i4>
      </vt:variant>
      <vt:variant>
        <vt:i4>1056</vt:i4>
      </vt:variant>
      <vt:variant>
        <vt:i4>1</vt:i4>
      </vt:variant>
      <vt:variant>
        <vt:lpwstr>C:\Users\George2.TVS.000\Documents\DBT Help\Output\George2\BANA_2015_Doc\Resources\Images\BANA_Template_2014_Help\02000020_392x317.jpg</vt:lpwstr>
      </vt:variant>
      <vt:variant>
        <vt:lpwstr/>
      </vt:variant>
      <vt:variant>
        <vt:i4>8126464</vt:i4>
      </vt:variant>
      <vt:variant>
        <vt:i4>34283</vt:i4>
      </vt:variant>
      <vt:variant>
        <vt:i4>1057</vt:i4>
      </vt:variant>
      <vt:variant>
        <vt:i4>1</vt:i4>
      </vt:variant>
      <vt:variant>
        <vt:lpwstr>C:\Users\George2.TVS.000\Documents\DBT Help\Output\George2\BANA_2015_Doc\Resources\Images\BANA_Template_2014_Help\02000021_162x43.jpg</vt:lpwstr>
      </vt:variant>
      <vt:variant>
        <vt:lpwstr/>
      </vt:variant>
      <vt:variant>
        <vt:i4>7995397</vt:i4>
      </vt:variant>
      <vt:variant>
        <vt:i4>34635</vt:i4>
      </vt:variant>
      <vt:variant>
        <vt:i4>1058</vt:i4>
      </vt:variant>
      <vt:variant>
        <vt:i4>1</vt:i4>
      </vt:variant>
      <vt:variant>
        <vt:lpwstr>C:\Users\George2.TVS.000\Documents\DBT Help\Output\George2\BANA_2015_Doc\Resources\Images\BANA_Template_2014_Help\02000022_493x59.jpg</vt:lpwstr>
      </vt:variant>
      <vt:variant>
        <vt:lpwstr/>
      </vt:variant>
      <vt:variant>
        <vt:i4>7929861</vt:i4>
      </vt:variant>
      <vt:variant>
        <vt:i4>34994</vt:i4>
      </vt:variant>
      <vt:variant>
        <vt:i4>1059</vt:i4>
      </vt:variant>
      <vt:variant>
        <vt:i4>1</vt:i4>
      </vt:variant>
      <vt:variant>
        <vt:lpwstr>C:\Users\George2.TVS.000\Documents\DBT Help\Output\George2\BANA_2015_Doc\Resources\Images\BANA_Template_2014_Help\02000023_351x25.jpg</vt:lpwstr>
      </vt:variant>
      <vt:variant>
        <vt:lpwstr/>
      </vt:variant>
      <vt:variant>
        <vt:i4>1900595</vt:i4>
      </vt:variant>
      <vt:variant>
        <vt:i4>35532</vt:i4>
      </vt:variant>
      <vt:variant>
        <vt:i4>1060</vt:i4>
      </vt:variant>
      <vt:variant>
        <vt:i4>1</vt:i4>
      </vt:variant>
      <vt:variant>
        <vt:lpwstr>C:\Users\George2.TVS.000\Documents\DBT Help\Output\George2\BANA_2015_Doc\Resources\Images\BANA_Template_2014_Help\02000024_258x379.jpg</vt:lpwstr>
      </vt:variant>
      <vt:variant>
        <vt:lpwstr/>
      </vt:variant>
      <vt:variant>
        <vt:i4>1835030</vt:i4>
      </vt:variant>
      <vt:variant>
        <vt:i4>36826</vt:i4>
      </vt:variant>
      <vt:variant>
        <vt:i4>1061</vt:i4>
      </vt:variant>
      <vt:variant>
        <vt:i4>1</vt:i4>
      </vt:variant>
      <vt:variant>
        <vt:lpwstr>C:\Users\George2.TVS.000\Documents\DBT Help\Output\George2\BANA_2015_Doc\Resources\Images\BANA_Template_2014_Help\02000025.jpg</vt:lpwstr>
      </vt:variant>
      <vt:variant>
        <vt:lpwstr/>
      </vt:variant>
      <vt:variant>
        <vt:i4>1572918</vt:i4>
      </vt:variant>
      <vt:variant>
        <vt:i4>37146</vt:i4>
      </vt:variant>
      <vt:variant>
        <vt:i4>1062</vt:i4>
      </vt:variant>
      <vt:variant>
        <vt:i4>1</vt:i4>
      </vt:variant>
      <vt:variant>
        <vt:lpwstr>C:\Users\George2.TVS.000\Documents\DBT Help\Output\George2\BANA_2015_Doc\Resources\Images\BANA_Template_2014_Help\02000026_503x273.jpg</vt:lpwstr>
      </vt:variant>
      <vt:variant>
        <vt:lpwstr/>
      </vt:variant>
      <vt:variant>
        <vt:i4>1966102</vt:i4>
      </vt:variant>
      <vt:variant>
        <vt:i4>37736</vt:i4>
      </vt:variant>
      <vt:variant>
        <vt:i4>1063</vt:i4>
      </vt:variant>
      <vt:variant>
        <vt:i4>1</vt:i4>
      </vt:variant>
      <vt:variant>
        <vt:lpwstr>C:\Users\George2.TVS.000\Documents\DBT Help\Output\George2\BANA_2015_Doc\Resources\Images\BANA_Template_2014_Help\02000027.jpg</vt:lpwstr>
      </vt:variant>
      <vt:variant>
        <vt:lpwstr/>
      </vt:variant>
      <vt:variant>
        <vt:i4>1114134</vt:i4>
      </vt:variant>
      <vt:variant>
        <vt:i4>38665</vt:i4>
      </vt:variant>
      <vt:variant>
        <vt:i4>1064</vt:i4>
      </vt:variant>
      <vt:variant>
        <vt:i4>1</vt:i4>
      </vt:variant>
      <vt:variant>
        <vt:lpwstr>C:\Users\George2.TVS.000\Documents\DBT Help\Output\George2\BANA_2015_Doc\Resources\Images\BANA_Template_2014_Help\02000028.jpg</vt:lpwstr>
      </vt:variant>
      <vt:variant>
        <vt:lpwstr/>
      </vt:variant>
      <vt:variant>
        <vt:i4>1048598</vt:i4>
      </vt:variant>
      <vt:variant>
        <vt:i4>39313</vt:i4>
      </vt:variant>
      <vt:variant>
        <vt:i4>1065</vt:i4>
      </vt:variant>
      <vt:variant>
        <vt:i4>1</vt:i4>
      </vt:variant>
      <vt:variant>
        <vt:lpwstr>C:\Users\George2.TVS.000\Documents\DBT Help\Output\George2\BANA_2015_Doc\Resources\Images\BANA_Template_2014_Help\02000029.jpg</vt:lpwstr>
      </vt:variant>
      <vt:variant>
        <vt:lpwstr/>
      </vt:variant>
      <vt:variant>
        <vt:i4>4718614</vt:i4>
      </vt:variant>
      <vt:variant>
        <vt:i4>39924</vt:i4>
      </vt:variant>
      <vt:variant>
        <vt:i4>1066</vt:i4>
      </vt:variant>
      <vt:variant>
        <vt:i4>1</vt:i4>
      </vt:variant>
      <vt:variant>
        <vt:lpwstr>C:\Users\George2.TVS.000\Documents\DBT Help\Output\George2\BANA_2015_Doc\Resources\Images\BANA_Template_2014_Help\0200002A.jpg</vt:lpwstr>
      </vt:variant>
      <vt:variant>
        <vt:lpwstr/>
      </vt:variant>
      <vt:variant>
        <vt:i4>4915222</vt:i4>
      </vt:variant>
      <vt:variant>
        <vt:i4>40322</vt:i4>
      </vt:variant>
      <vt:variant>
        <vt:i4>1067</vt:i4>
      </vt:variant>
      <vt:variant>
        <vt:i4>1</vt:i4>
      </vt:variant>
      <vt:variant>
        <vt:lpwstr>C:\Users\George2.TVS.000\Documents\DBT Help\Output\George2\BANA_2015_Doc\Resources\Images\BANA_Template_2014_Help\0200002B.jpg</vt:lpwstr>
      </vt:variant>
      <vt:variant>
        <vt:lpwstr/>
      </vt:variant>
      <vt:variant>
        <vt:i4>4849686</vt:i4>
      </vt:variant>
      <vt:variant>
        <vt:i4>40957</vt:i4>
      </vt:variant>
      <vt:variant>
        <vt:i4>1068</vt:i4>
      </vt:variant>
      <vt:variant>
        <vt:i4>1</vt:i4>
      </vt:variant>
      <vt:variant>
        <vt:lpwstr>C:\Users\George2.TVS.000\Documents\DBT Help\Output\George2\BANA_2015_Doc\Resources\Images\BANA_Template_2014_Help\0200002C.jpg</vt:lpwstr>
      </vt:variant>
      <vt:variant>
        <vt:lpwstr/>
      </vt:variant>
      <vt:variant>
        <vt:i4>5046294</vt:i4>
      </vt:variant>
      <vt:variant>
        <vt:i4>41304</vt:i4>
      </vt:variant>
      <vt:variant>
        <vt:i4>1069</vt:i4>
      </vt:variant>
      <vt:variant>
        <vt:i4>1</vt:i4>
      </vt:variant>
      <vt:variant>
        <vt:lpwstr>C:\Users\George2.TVS.000\Documents\DBT Help\Output\George2\BANA_2015_Doc\Resources\Images\BANA_Template_2014_Help\0200002D.jpg</vt:lpwstr>
      </vt:variant>
      <vt:variant>
        <vt:lpwstr/>
      </vt:variant>
      <vt:variant>
        <vt:i4>4980758</vt:i4>
      </vt:variant>
      <vt:variant>
        <vt:i4>42443</vt:i4>
      </vt:variant>
      <vt:variant>
        <vt:i4>1070</vt:i4>
      </vt:variant>
      <vt:variant>
        <vt:i4>1</vt:i4>
      </vt:variant>
      <vt:variant>
        <vt:lpwstr>C:\Users\George2.TVS.000\Documents\DBT Help\Output\George2\BANA_2015_Doc\Resources\Images\BANA_Template_2014_Help\0200002E.jpg</vt:lpwstr>
      </vt:variant>
      <vt:variant>
        <vt:lpwstr/>
      </vt:variant>
      <vt:variant>
        <vt:i4>5177366</vt:i4>
      </vt:variant>
      <vt:variant>
        <vt:i4>43109</vt:i4>
      </vt:variant>
      <vt:variant>
        <vt:i4>1071</vt:i4>
      </vt:variant>
      <vt:variant>
        <vt:i4>1</vt:i4>
      </vt:variant>
      <vt:variant>
        <vt:lpwstr>C:\Users\George2.TVS.000\Documents\DBT Help\Output\George2\BANA_2015_Doc\Resources\Images\BANA_Template_2014_Help\0200002F.jpg</vt:lpwstr>
      </vt:variant>
      <vt:variant>
        <vt:lpwstr/>
      </vt:variant>
      <vt:variant>
        <vt:i4>1638423</vt:i4>
      </vt:variant>
      <vt:variant>
        <vt:i4>43626</vt:i4>
      </vt:variant>
      <vt:variant>
        <vt:i4>1072</vt:i4>
      </vt:variant>
      <vt:variant>
        <vt:i4>1</vt:i4>
      </vt:variant>
      <vt:variant>
        <vt:lpwstr>C:\Users\George2.TVS.000\Documents\DBT Help\Output\George2\BANA_2015_Doc\Resources\Images\BANA_Template_2014_Help\02000030.jpg</vt:lpwstr>
      </vt:variant>
      <vt:variant>
        <vt:lpwstr/>
      </vt:variant>
      <vt:variant>
        <vt:i4>1572887</vt:i4>
      </vt:variant>
      <vt:variant>
        <vt:i4>43902</vt:i4>
      </vt:variant>
      <vt:variant>
        <vt:i4>1073</vt:i4>
      </vt:variant>
      <vt:variant>
        <vt:i4>1</vt:i4>
      </vt:variant>
      <vt:variant>
        <vt:lpwstr>C:\Users\George2.TVS.000\Documents\DBT Help\Output\George2\BANA_2015_Doc\Resources\Images\BANA_Template_2014_Help\02000031.jpg</vt:lpwstr>
      </vt:variant>
      <vt:variant>
        <vt:lpwstr/>
      </vt:variant>
      <vt:variant>
        <vt:i4>1769495</vt:i4>
      </vt:variant>
      <vt:variant>
        <vt:i4>44511</vt:i4>
      </vt:variant>
      <vt:variant>
        <vt:i4>1074</vt:i4>
      </vt:variant>
      <vt:variant>
        <vt:i4>1</vt:i4>
      </vt:variant>
      <vt:variant>
        <vt:lpwstr>C:\Users\George2.TVS.000\Documents\DBT Help\Output\George2\BANA_2015_Doc\Resources\Images\BANA_Template_2014_Help\02000032.jpg</vt:lpwstr>
      </vt:variant>
      <vt:variant>
        <vt:lpwstr/>
      </vt:variant>
      <vt:variant>
        <vt:i4>1703959</vt:i4>
      </vt:variant>
      <vt:variant>
        <vt:i4>45014</vt:i4>
      </vt:variant>
      <vt:variant>
        <vt:i4>1075</vt:i4>
      </vt:variant>
      <vt:variant>
        <vt:i4>1</vt:i4>
      </vt:variant>
      <vt:variant>
        <vt:lpwstr>C:\Users\George2.TVS.000\Documents\DBT Help\Output\George2\BANA_2015_Doc\Resources\Images\BANA_Template_2014_Help\02000033.jpg</vt:lpwstr>
      </vt:variant>
      <vt:variant>
        <vt:lpwstr/>
      </vt:variant>
      <vt:variant>
        <vt:i4>1900567</vt:i4>
      </vt:variant>
      <vt:variant>
        <vt:i4>45431</vt:i4>
      </vt:variant>
      <vt:variant>
        <vt:i4>1076</vt:i4>
      </vt:variant>
      <vt:variant>
        <vt:i4>1</vt:i4>
      </vt:variant>
      <vt:variant>
        <vt:lpwstr>C:\Users\George2.TVS.000\Documents\DBT Help\Output\George2\BANA_2015_Doc\Resources\Images\BANA_Template_2014_Help\02000034.jpg</vt:lpwstr>
      </vt:variant>
      <vt:variant>
        <vt:lpwstr/>
      </vt:variant>
      <vt:variant>
        <vt:i4>1835031</vt:i4>
      </vt:variant>
      <vt:variant>
        <vt:i4>46464</vt:i4>
      </vt:variant>
      <vt:variant>
        <vt:i4>1077</vt:i4>
      </vt:variant>
      <vt:variant>
        <vt:i4>1</vt:i4>
      </vt:variant>
      <vt:variant>
        <vt:lpwstr>C:\Users\George2.TVS.000\Documents\DBT Help\Output\George2\BANA_2015_Doc\Resources\Images\BANA_Template_2014_Help\02000035.jpg</vt:lpwstr>
      </vt:variant>
      <vt:variant>
        <vt:lpwstr/>
      </vt:variant>
      <vt:variant>
        <vt:i4>2031639</vt:i4>
      </vt:variant>
      <vt:variant>
        <vt:i4>46921</vt:i4>
      </vt:variant>
      <vt:variant>
        <vt:i4>1078</vt:i4>
      </vt:variant>
      <vt:variant>
        <vt:i4>1</vt:i4>
      </vt:variant>
      <vt:variant>
        <vt:lpwstr>C:\Users\George2.TVS.000\Documents\DBT Help\Output\George2\BANA_2015_Doc\Resources\Images\BANA_Template_2014_Help\02000036.jpg</vt:lpwstr>
      </vt:variant>
      <vt:variant>
        <vt:lpwstr/>
      </vt:variant>
      <vt:variant>
        <vt:i4>1966103</vt:i4>
      </vt:variant>
      <vt:variant>
        <vt:i4>47417</vt:i4>
      </vt:variant>
      <vt:variant>
        <vt:i4>1079</vt:i4>
      </vt:variant>
      <vt:variant>
        <vt:i4>1</vt:i4>
      </vt:variant>
      <vt:variant>
        <vt:lpwstr>C:\Users\George2.TVS.000\Documents\DBT Help\Output\George2\BANA_2015_Doc\Resources\Images\BANA_Template_2014_Help\02000037.jpg</vt:lpwstr>
      </vt:variant>
      <vt:variant>
        <vt:lpwstr/>
      </vt:variant>
      <vt:variant>
        <vt:i4>1114135</vt:i4>
      </vt:variant>
      <vt:variant>
        <vt:i4>48973</vt:i4>
      </vt:variant>
      <vt:variant>
        <vt:i4>1080</vt:i4>
      </vt:variant>
      <vt:variant>
        <vt:i4>1</vt:i4>
      </vt:variant>
      <vt:variant>
        <vt:lpwstr>C:\Users\George2.TVS.000\Documents\DBT Help\Output\George2\BANA_2015_Doc\Resources\Images\BANA_Template_2014_Help\02000038.jpg</vt:lpwstr>
      </vt:variant>
      <vt:variant>
        <vt:lpwstr/>
      </vt:variant>
      <vt:variant>
        <vt:i4>1638422</vt:i4>
      </vt:variant>
      <vt:variant>
        <vt:i4>49618</vt:i4>
      </vt:variant>
      <vt:variant>
        <vt:i4>1081</vt:i4>
      </vt:variant>
      <vt:variant>
        <vt:i4>1</vt:i4>
      </vt:variant>
      <vt:variant>
        <vt:lpwstr>C:\Users\George2.TVS.000\Documents\DBT Help\Output\George2\BANA_2015_Doc\Resources\Images\BANA_Template_2014_Help\02000020.jpg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Word_Template__BANA_Braille_2014_</dc:title>
  <dc:subject/>
  <dc:creator>MadCap Software</dc:creator>
  <cp:keywords/>
  <dc:description/>
  <cp:lastModifiedBy>Susan Christensen</cp:lastModifiedBy>
  <cp:revision>9</cp:revision>
  <dcterms:created xsi:type="dcterms:W3CDTF">2016-02-05T21:57:00Z</dcterms:created>
  <dcterms:modified xsi:type="dcterms:W3CDTF">2016-02-08T05:01:00Z</dcterms:modified>
</cp:coreProperties>
</file>